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25C0C"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 xml:space="preserve">1. Which of the following </w:t>
      </w:r>
      <w:r>
        <w:rPr>
          <w:rFonts w:ascii="Times New Roman" w:hAnsi="Times New Roman"/>
          <w:sz w:val="24"/>
          <w:szCs w:val="24"/>
        </w:rPr>
        <w:t>statements concerning a</w:t>
      </w:r>
      <w:r w:rsidRPr="00192D93">
        <w:rPr>
          <w:rFonts w:ascii="Times New Roman" w:hAnsi="Times New Roman"/>
          <w:sz w:val="24"/>
          <w:szCs w:val="24"/>
        </w:rPr>
        <w:t xml:space="preserve"> patient who</w:t>
      </w:r>
      <w:r>
        <w:rPr>
          <w:rFonts w:ascii="Times New Roman" w:hAnsi="Times New Roman"/>
          <w:sz w:val="24"/>
          <w:szCs w:val="24"/>
        </w:rPr>
        <w:t xml:space="preserve"> received electrical burns to his hand after grabbing a live wire is true?</w:t>
      </w:r>
    </w:p>
    <w:p w14:paraId="74C1FC77" w14:textId="77777777" w:rsidR="00030001" w:rsidRDefault="00030001">
      <w:pPr>
        <w:pStyle w:val="NoSpacing"/>
        <w:rPr>
          <w:rFonts w:ascii="Times New Roman" w:hAnsi="Times New Roman"/>
          <w:sz w:val="24"/>
          <w:szCs w:val="24"/>
        </w:rPr>
      </w:pPr>
    </w:p>
    <w:p w14:paraId="50FF65B4" w14:textId="77777777" w:rsidR="00030001" w:rsidRDefault="00030001" w:rsidP="00030001">
      <w:pPr>
        <w:pStyle w:val="NoSpacing"/>
        <w:numPr>
          <w:ilvl w:val="0"/>
          <w:numId w:val="1"/>
          <w:numberingChange w:id="0" w:author="UBERLLO" w:date="2012-07-06T12:14:00Z" w:original="%1:1:4:."/>
        </w:numPr>
        <w:rPr>
          <w:rFonts w:ascii="Times New Roman" w:hAnsi="Times New Roman"/>
          <w:sz w:val="24"/>
          <w:szCs w:val="24"/>
        </w:rPr>
      </w:pPr>
      <w:r w:rsidRPr="00192D93">
        <w:rPr>
          <w:rFonts w:ascii="Times New Roman" w:hAnsi="Times New Roman"/>
          <w:sz w:val="24"/>
          <w:szCs w:val="24"/>
        </w:rPr>
        <w:t>The burning will continue for hours, perhaps days.</w:t>
      </w:r>
    </w:p>
    <w:p w14:paraId="70ED899F" w14:textId="77777777" w:rsidR="00030001" w:rsidRDefault="00030001" w:rsidP="00030001">
      <w:pPr>
        <w:pStyle w:val="NoSpacing"/>
        <w:numPr>
          <w:ilvl w:val="0"/>
          <w:numId w:val="1"/>
          <w:numberingChange w:id="1" w:author="UBERLLO" w:date="2012-07-06T12:14:00Z" w:original="%1:2:4:."/>
        </w:numPr>
        <w:rPr>
          <w:rFonts w:ascii="Times New Roman" w:hAnsi="Times New Roman"/>
          <w:sz w:val="24"/>
          <w:szCs w:val="24"/>
        </w:rPr>
      </w:pPr>
      <w:r w:rsidRPr="00192D93">
        <w:rPr>
          <w:rFonts w:ascii="Times New Roman" w:hAnsi="Times New Roman"/>
          <w:sz w:val="24"/>
          <w:szCs w:val="24"/>
        </w:rPr>
        <w:t xml:space="preserve">The patient </w:t>
      </w:r>
      <w:r>
        <w:rPr>
          <w:rFonts w:ascii="Times New Roman" w:hAnsi="Times New Roman"/>
          <w:sz w:val="24"/>
          <w:szCs w:val="24"/>
        </w:rPr>
        <w:t xml:space="preserve">will </w:t>
      </w:r>
      <w:r w:rsidRPr="00192D93">
        <w:rPr>
          <w:rFonts w:ascii="Times New Roman" w:hAnsi="Times New Roman"/>
          <w:sz w:val="24"/>
          <w:szCs w:val="24"/>
        </w:rPr>
        <w:t>remain an electrocution hazard to rescuers for several minutes after being removed from the source of electricity.</w:t>
      </w:r>
    </w:p>
    <w:p w14:paraId="63C593CB" w14:textId="77777777" w:rsidR="00030001" w:rsidRDefault="00030001" w:rsidP="00030001">
      <w:pPr>
        <w:pStyle w:val="NoSpacing"/>
        <w:numPr>
          <w:ilvl w:val="0"/>
          <w:numId w:val="1"/>
          <w:numberingChange w:id="2" w:author="UBERLLO" w:date="2012-07-06T12:14:00Z" w:original="%1:3:4:."/>
        </w:numPr>
        <w:rPr>
          <w:rFonts w:ascii="Times New Roman" w:hAnsi="Times New Roman"/>
          <w:sz w:val="24"/>
          <w:szCs w:val="24"/>
        </w:rPr>
      </w:pPr>
      <w:r w:rsidRPr="00192D93">
        <w:rPr>
          <w:rFonts w:ascii="Times New Roman" w:hAnsi="Times New Roman"/>
          <w:sz w:val="24"/>
          <w:szCs w:val="24"/>
        </w:rPr>
        <w:t>The extent of tissue damage may be much greater than it appears on the surface.</w:t>
      </w:r>
    </w:p>
    <w:p w14:paraId="2DC3B67A" w14:textId="77777777" w:rsidR="00030001" w:rsidRDefault="00030001" w:rsidP="00030001">
      <w:pPr>
        <w:pStyle w:val="NoSpacing"/>
        <w:numPr>
          <w:ilvl w:val="0"/>
          <w:numId w:val="1"/>
          <w:numberingChange w:id="3" w:author="UBERLLO" w:date="2012-07-06T12:14:00Z" w:original="%1:4:4:."/>
        </w:numPr>
        <w:rPr>
          <w:rFonts w:ascii="Times New Roman" w:hAnsi="Times New Roman"/>
          <w:sz w:val="24"/>
          <w:szCs w:val="24"/>
        </w:rPr>
      </w:pPr>
      <w:r w:rsidRPr="00192D93">
        <w:rPr>
          <w:rFonts w:ascii="Times New Roman" w:hAnsi="Times New Roman"/>
          <w:sz w:val="24"/>
          <w:szCs w:val="24"/>
        </w:rPr>
        <w:t xml:space="preserve"> Inhalation of gases</w:t>
      </w:r>
      <w:r>
        <w:rPr>
          <w:rFonts w:ascii="Times New Roman" w:hAnsi="Times New Roman"/>
          <w:sz w:val="24"/>
          <w:szCs w:val="24"/>
        </w:rPr>
        <w:t xml:space="preserve"> is dangerous</w:t>
      </w:r>
      <w:r w:rsidRPr="00192D93">
        <w:rPr>
          <w:rFonts w:ascii="Times New Roman" w:hAnsi="Times New Roman"/>
          <w:sz w:val="24"/>
          <w:szCs w:val="24"/>
        </w:rPr>
        <w:t>.</w:t>
      </w:r>
    </w:p>
    <w:p w14:paraId="483C3718" w14:textId="77777777" w:rsidR="00030001" w:rsidRDefault="00030001">
      <w:pPr>
        <w:pStyle w:val="NoSpacing"/>
        <w:rPr>
          <w:rFonts w:ascii="Times New Roman" w:hAnsi="Times New Roman"/>
          <w:sz w:val="24"/>
          <w:szCs w:val="24"/>
        </w:rPr>
      </w:pPr>
    </w:p>
    <w:p w14:paraId="491A6637" w14:textId="77777777" w:rsidR="00030001" w:rsidRPr="00192D93" w:rsidRDefault="00030001">
      <w:pPr>
        <w:pStyle w:val="NoSpacing"/>
        <w:tabs>
          <w:tab w:val="left" w:pos="2513"/>
        </w:tabs>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 c</w:t>
      </w:r>
    </w:p>
    <w:p w14:paraId="14D0254C"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Objective: 19-</w:t>
      </w:r>
      <w:r w:rsidRPr="00192D93">
        <w:rPr>
          <w:rFonts w:ascii="Times New Roman" w:hAnsi="Times New Roman"/>
          <w:sz w:val="24"/>
          <w:szCs w:val="24"/>
        </w:rPr>
        <w:t>5</w:t>
      </w:r>
    </w:p>
    <w:p w14:paraId="10339BDF"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Reference: 589</w:t>
      </w:r>
    </w:p>
    <w:p w14:paraId="26EF6386" w14:textId="77777777" w:rsidR="00030001" w:rsidRPr="00192D93" w:rsidRDefault="00030001">
      <w:pPr>
        <w:pStyle w:val="NoSpacing"/>
        <w:rPr>
          <w:rFonts w:ascii="Times New Roman" w:hAnsi="Times New Roman"/>
          <w:sz w:val="24"/>
          <w:szCs w:val="24"/>
        </w:rPr>
      </w:pPr>
    </w:p>
    <w:p w14:paraId="48C9D748"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2.</w:t>
      </w:r>
      <w:r>
        <w:rPr>
          <w:rFonts w:ascii="Times New Roman" w:hAnsi="Times New Roman"/>
          <w:sz w:val="24"/>
          <w:szCs w:val="24"/>
        </w:rPr>
        <w:t xml:space="preserve"> </w:t>
      </w:r>
      <w:r w:rsidRPr="00192D93">
        <w:rPr>
          <w:rFonts w:ascii="Times New Roman" w:hAnsi="Times New Roman"/>
          <w:sz w:val="24"/>
          <w:szCs w:val="24"/>
        </w:rPr>
        <w:t xml:space="preserve">Your patient is a 35-year-old </w:t>
      </w:r>
      <w:r>
        <w:rPr>
          <w:rFonts w:ascii="Times New Roman" w:hAnsi="Times New Roman"/>
          <w:sz w:val="24"/>
          <w:szCs w:val="24"/>
        </w:rPr>
        <w:t xml:space="preserve">woman </w:t>
      </w:r>
      <w:r w:rsidRPr="00192D93">
        <w:rPr>
          <w:rFonts w:ascii="Times New Roman" w:hAnsi="Times New Roman"/>
          <w:sz w:val="24"/>
          <w:szCs w:val="24"/>
        </w:rPr>
        <w:t xml:space="preserve">who spilled a cup of hot coffee on herself two hours ago. An area on her right thigh that is about twice the size of the palm of her hand is red and painful but </w:t>
      </w:r>
      <w:r>
        <w:rPr>
          <w:rFonts w:ascii="Times New Roman" w:hAnsi="Times New Roman"/>
          <w:sz w:val="24"/>
          <w:szCs w:val="24"/>
        </w:rPr>
        <w:t xml:space="preserve">has no </w:t>
      </w:r>
      <w:r w:rsidRPr="00192D93">
        <w:rPr>
          <w:rFonts w:ascii="Times New Roman" w:hAnsi="Times New Roman"/>
          <w:sz w:val="24"/>
          <w:szCs w:val="24"/>
        </w:rPr>
        <w:t>blisters.</w:t>
      </w:r>
      <w:r>
        <w:rPr>
          <w:rFonts w:ascii="Times New Roman" w:hAnsi="Times New Roman"/>
          <w:sz w:val="24"/>
          <w:szCs w:val="24"/>
        </w:rPr>
        <w:t xml:space="preserve"> Which of the following actions would be appropriate for an </w:t>
      </w:r>
      <w:r w:rsidRPr="00192D93">
        <w:rPr>
          <w:rFonts w:ascii="Times New Roman" w:hAnsi="Times New Roman"/>
          <w:sz w:val="24"/>
          <w:szCs w:val="24"/>
        </w:rPr>
        <w:t xml:space="preserve">OEC </w:t>
      </w:r>
      <w:r>
        <w:rPr>
          <w:rFonts w:ascii="Times New Roman" w:hAnsi="Times New Roman"/>
          <w:sz w:val="24"/>
          <w:szCs w:val="24"/>
        </w:rPr>
        <w:t>Technician to take?</w:t>
      </w:r>
    </w:p>
    <w:p w14:paraId="0254C990" w14:textId="77777777" w:rsidR="00030001" w:rsidRDefault="00030001">
      <w:pPr>
        <w:pStyle w:val="NoSpacing"/>
        <w:rPr>
          <w:rFonts w:ascii="Times New Roman" w:hAnsi="Times New Roman"/>
          <w:sz w:val="24"/>
          <w:szCs w:val="24"/>
        </w:rPr>
      </w:pPr>
    </w:p>
    <w:p w14:paraId="09C55C14" w14:textId="77777777" w:rsidR="00030001" w:rsidRDefault="00030001" w:rsidP="00030001">
      <w:pPr>
        <w:pStyle w:val="NoSpacing"/>
        <w:numPr>
          <w:ilvl w:val="0"/>
          <w:numId w:val="2"/>
          <w:numberingChange w:id="4" w:author="UBERLLO" w:date="2012-07-06T12:14:00Z" w:original="%1:1:4:."/>
        </w:numPr>
        <w:rPr>
          <w:rFonts w:ascii="Times New Roman" w:hAnsi="Times New Roman"/>
          <w:sz w:val="24"/>
          <w:szCs w:val="24"/>
        </w:rPr>
      </w:pPr>
      <w:r w:rsidRPr="00192D93">
        <w:rPr>
          <w:rFonts w:ascii="Times New Roman" w:hAnsi="Times New Roman"/>
          <w:sz w:val="24"/>
          <w:szCs w:val="24"/>
        </w:rPr>
        <w:t xml:space="preserve">Apply a lotion containing a topical anesthetic and aloe </w:t>
      </w:r>
      <w:proofErr w:type="spellStart"/>
      <w:r w:rsidRPr="00192D93">
        <w:rPr>
          <w:rFonts w:ascii="Times New Roman" w:hAnsi="Times New Roman"/>
          <w:sz w:val="24"/>
          <w:szCs w:val="24"/>
        </w:rPr>
        <w:t>vera</w:t>
      </w:r>
      <w:proofErr w:type="spellEnd"/>
      <w:r w:rsidRPr="00192D93">
        <w:rPr>
          <w:rFonts w:ascii="Times New Roman" w:hAnsi="Times New Roman"/>
          <w:sz w:val="24"/>
          <w:szCs w:val="24"/>
        </w:rPr>
        <w:t>.</w:t>
      </w:r>
    </w:p>
    <w:p w14:paraId="736A18AC" w14:textId="77777777" w:rsidR="00030001" w:rsidRDefault="00030001" w:rsidP="00030001">
      <w:pPr>
        <w:pStyle w:val="NoSpacing"/>
        <w:numPr>
          <w:ilvl w:val="0"/>
          <w:numId w:val="2"/>
          <w:numberingChange w:id="5" w:author="UBERLLO" w:date="2012-07-06T12:14:00Z" w:original="%1:2:4:."/>
        </w:numPr>
        <w:rPr>
          <w:rFonts w:ascii="Times New Roman" w:hAnsi="Times New Roman"/>
          <w:sz w:val="24"/>
          <w:szCs w:val="24"/>
        </w:rPr>
      </w:pPr>
      <w:r w:rsidRPr="00192D93">
        <w:rPr>
          <w:rFonts w:ascii="Times New Roman" w:hAnsi="Times New Roman"/>
          <w:sz w:val="24"/>
          <w:szCs w:val="24"/>
        </w:rPr>
        <w:t xml:space="preserve">Apply a </w:t>
      </w:r>
      <w:r w:rsidR="002F4E8D">
        <w:rPr>
          <w:rFonts w:ascii="Times New Roman" w:hAnsi="Times New Roman"/>
          <w:sz w:val="24"/>
          <w:szCs w:val="24"/>
        </w:rPr>
        <w:t xml:space="preserve">dry </w:t>
      </w:r>
      <w:r w:rsidRPr="00192D93">
        <w:rPr>
          <w:rFonts w:ascii="Times New Roman" w:hAnsi="Times New Roman"/>
          <w:sz w:val="24"/>
          <w:szCs w:val="24"/>
        </w:rPr>
        <w:t>sterile dressing.</w:t>
      </w:r>
    </w:p>
    <w:p w14:paraId="4841722A" w14:textId="77777777" w:rsidR="00030001" w:rsidRDefault="00030001" w:rsidP="00030001">
      <w:pPr>
        <w:pStyle w:val="NoSpacing"/>
        <w:numPr>
          <w:ilvl w:val="0"/>
          <w:numId w:val="2"/>
          <w:numberingChange w:id="6" w:author="UBERLLO" w:date="2012-07-06T12:14:00Z" w:original="%1:3:4:."/>
        </w:numPr>
        <w:rPr>
          <w:rFonts w:ascii="Times New Roman" w:hAnsi="Times New Roman"/>
          <w:sz w:val="24"/>
          <w:szCs w:val="24"/>
        </w:rPr>
      </w:pPr>
      <w:r w:rsidRPr="00192D93">
        <w:rPr>
          <w:rFonts w:ascii="Times New Roman" w:hAnsi="Times New Roman"/>
          <w:sz w:val="24"/>
          <w:szCs w:val="24"/>
        </w:rPr>
        <w:t>Apply an antibiotic ointment.</w:t>
      </w:r>
    </w:p>
    <w:p w14:paraId="11C59159" w14:textId="77777777" w:rsidR="00030001" w:rsidRDefault="00030001" w:rsidP="00030001">
      <w:pPr>
        <w:pStyle w:val="NoSpacing"/>
        <w:numPr>
          <w:ilvl w:val="0"/>
          <w:numId w:val="2"/>
          <w:numberingChange w:id="7" w:author="UBERLLO" w:date="2012-07-06T12:14:00Z" w:original="%1:4:4:."/>
        </w:numPr>
        <w:rPr>
          <w:rFonts w:ascii="Times New Roman" w:hAnsi="Times New Roman"/>
          <w:sz w:val="24"/>
          <w:szCs w:val="24"/>
        </w:rPr>
      </w:pPr>
      <w:r w:rsidRPr="00192D93">
        <w:rPr>
          <w:rFonts w:ascii="Times New Roman" w:hAnsi="Times New Roman"/>
          <w:sz w:val="24"/>
          <w:szCs w:val="24"/>
        </w:rPr>
        <w:t>Apply a plastic bag full of ice to the skin</w:t>
      </w:r>
      <w:r>
        <w:rPr>
          <w:rFonts w:ascii="Times New Roman" w:hAnsi="Times New Roman"/>
          <w:sz w:val="24"/>
          <w:szCs w:val="24"/>
        </w:rPr>
        <w:t xml:space="preserve"> of the affected area</w:t>
      </w:r>
      <w:r w:rsidRPr="00192D93">
        <w:rPr>
          <w:rFonts w:ascii="Times New Roman" w:hAnsi="Times New Roman"/>
          <w:sz w:val="24"/>
          <w:szCs w:val="24"/>
        </w:rPr>
        <w:t xml:space="preserve">. </w:t>
      </w:r>
    </w:p>
    <w:p w14:paraId="6365BFDF" w14:textId="77777777" w:rsidR="00030001" w:rsidRDefault="00030001">
      <w:pPr>
        <w:pStyle w:val="NoSpacing"/>
        <w:rPr>
          <w:rFonts w:ascii="Times New Roman" w:hAnsi="Times New Roman"/>
          <w:sz w:val="24"/>
          <w:szCs w:val="24"/>
        </w:rPr>
      </w:pPr>
    </w:p>
    <w:p w14:paraId="517EC539"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Answer:</w:t>
      </w:r>
      <w:r>
        <w:rPr>
          <w:rFonts w:ascii="Times New Roman" w:hAnsi="Times New Roman"/>
          <w:sz w:val="24"/>
          <w:szCs w:val="24"/>
        </w:rPr>
        <w:t xml:space="preserve"> </w:t>
      </w:r>
      <w:r w:rsidRPr="00192D93">
        <w:rPr>
          <w:rFonts w:ascii="Times New Roman" w:hAnsi="Times New Roman"/>
          <w:sz w:val="24"/>
          <w:szCs w:val="24"/>
        </w:rPr>
        <w:t xml:space="preserve">b </w:t>
      </w:r>
    </w:p>
    <w:p w14:paraId="0760F52D"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19-</w:t>
      </w:r>
      <w:r w:rsidRPr="00192D93">
        <w:rPr>
          <w:rFonts w:ascii="Times New Roman" w:hAnsi="Times New Roman"/>
          <w:sz w:val="24"/>
          <w:szCs w:val="24"/>
        </w:rPr>
        <w:t>3</w:t>
      </w:r>
    </w:p>
    <w:p w14:paraId="2DAA6E2E"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592</w:t>
      </w:r>
    </w:p>
    <w:p w14:paraId="7E51A257" w14:textId="77777777" w:rsidR="00030001" w:rsidRPr="00192D93" w:rsidRDefault="00030001">
      <w:pPr>
        <w:pStyle w:val="NoSpacing"/>
        <w:rPr>
          <w:rFonts w:ascii="Times New Roman" w:hAnsi="Times New Roman"/>
          <w:sz w:val="24"/>
          <w:szCs w:val="24"/>
        </w:rPr>
      </w:pPr>
    </w:p>
    <w:p w14:paraId="1CCDD653"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3.</w:t>
      </w:r>
      <w:r>
        <w:rPr>
          <w:rFonts w:ascii="Times New Roman" w:hAnsi="Times New Roman"/>
          <w:sz w:val="24"/>
          <w:szCs w:val="24"/>
        </w:rPr>
        <w:t xml:space="preserve"> </w:t>
      </w:r>
      <w:r w:rsidRPr="00192D93">
        <w:rPr>
          <w:rFonts w:ascii="Times New Roman" w:hAnsi="Times New Roman"/>
          <w:sz w:val="24"/>
          <w:szCs w:val="24"/>
        </w:rPr>
        <w:t xml:space="preserve">Your patient is a 40-year-old man who was burned when he spilled gasoline on his pants </w:t>
      </w:r>
      <w:r>
        <w:rPr>
          <w:rFonts w:ascii="Times New Roman" w:hAnsi="Times New Roman"/>
          <w:sz w:val="24"/>
          <w:szCs w:val="24"/>
        </w:rPr>
        <w:t xml:space="preserve">while he was </w:t>
      </w:r>
      <w:r w:rsidRPr="00192D93">
        <w:rPr>
          <w:rFonts w:ascii="Times New Roman" w:hAnsi="Times New Roman"/>
          <w:sz w:val="24"/>
          <w:szCs w:val="24"/>
        </w:rPr>
        <w:t xml:space="preserve">standing near the pilot light of his </w:t>
      </w:r>
      <w:r>
        <w:rPr>
          <w:rFonts w:ascii="Times New Roman" w:hAnsi="Times New Roman"/>
          <w:sz w:val="24"/>
          <w:szCs w:val="24"/>
        </w:rPr>
        <w:t>hot-</w:t>
      </w:r>
      <w:r w:rsidRPr="00192D93">
        <w:rPr>
          <w:rFonts w:ascii="Times New Roman" w:hAnsi="Times New Roman"/>
          <w:sz w:val="24"/>
          <w:szCs w:val="24"/>
        </w:rPr>
        <w:t xml:space="preserve">water heater. He has partial thickness burns from his feet to just above his knees, circumferentially around both legs. </w:t>
      </w:r>
      <w:r>
        <w:rPr>
          <w:rFonts w:ascii="Times New Roman" w:hAnsi="Times New Roman"/>
          <w:sz w:val="24"/>
          <w:szCs w:val="24"/>
        </w:rPr>
        <w:t xml:space="preserve">According to </w:t>
      </w:r>
      <w:r w:rsidRPr="00192D93">
        <w:rPr>
          <w:rFonts w:ascii="Times New Roman" w:hAnsi="Times New Roman"/>
          <w:sz w:val="24"/>
          <w:szCs w:val="24"/>
        </w:rPr>
        <w:t>the Rules of Nines</w:t>
      </w:r>
      <w:r>
        <w:rPr>
          <w:rFonts w:ascii="Times New Roman" w:hAnsi="Times New Roman"/>
          <w:sz w:val="24"/>
          <w:szCs w:val="24"/>
        </w:rPr>
        <w:t>, the man burned ____ of his body surface.</w:t>
      </w:r>
    </w:p>
    <w:p w14:paraId="1FA3E53A" w14:textId="77777777" w:rsidR="00030001" w:rsidRDefault="00030001">
      <w:pPr>
        <w:pStyle w:val="NoSpacing"/>
        <w:rPr>
          <w:rFonts w:ascii="Times New Roman" w:hAnsi="Times New Roman"/>
          <w:sz w:val="24"/>
          <w:szCs w:val="24"/>
        </w:rPr>
      </w:pPr>
    </w:p>
    <w:p w14:paraId="6D9DA8F3" w14:textId="77777777" w:rsidR="00030001" w:rsidRDefault="00030001" w:rsidP="00030001">
      <w:pPr>
        <w:pStyle w:val="NoSpacing"/>
        <w:numPr>
          <w:ilvl w:val="0"/>
          <w:numId w:val="3"/>
          <w:numberingChange w:id="8" w:author="UBERLLO" w:date="2012-07-06T12:14:00Z" w:original="%1:1:4:."/>
        </w:numPr>
        <w:rPr>
          <w:rFonts w:ascii="Times New Roman" w:hAnsi="Times New Roman"/>
          <w:sz w:val="24"/>
          <w:szCs w:val="24"/>
        </w:rPr>
      </w:pPr>
      <w:r w:rsidRPr="00192D93">
        <w:rPr>
          <w:rFonts w:ascii="Times New Roman" w:hAnsi="Times New Roman"/>
          <w:sz w:val="24"/>
          <w:szCs w:val="24"/>
        </w:rPr>
        <w:t>9</w:t>
      </w:r>
      <w:r>
        <w:rPr>
          <w:rFonts w:ascii="Times New Roman" w:hAnsi="Times New Roman"/>
          <w:sz w:val="24"/>
          <w:szCs w:val="24"/>
        </w:rPr>
        <w:t xml:space="preserve"> percent</w:t>
      </w:r>
    </w:p>
    <w:p w14:paraId="54676C09" w14:textId="77777777" w:rsidR="00030001" w:rsidRDefault="00030001" w:rsidP="00030001">
      <w:pPr>
        <w:pStyle w:val="NoSpacing"/>
        <w:numPr>
          <w:ilvl w:val="0"/>
          <w:numId w:val="3"/>
          <w:numberingChange w:id="9" w:author="UBERLLO" w:date="2012-07-06T12:14:00Z" w:original="%1:2:4:."/>
        </w:numPr>
        <w:rPr>
          <w:rFonts w:ascii="Times New Roman" w:hAnsi="Times New Roman"/>
          <w:sz w:val="24"/>
          <w:szCs w:val="24"/>
        </w:rPr>
      </w:pPr>
      <w:r w:rsidRPr="00192D93">
        <w:rPr>
          <w:rFonts w:ascii="Times New Roman" w:hAnsi="Times New Roman"/>
          <w:sz w:val="24"/>
          <w:szCs w:val="24"/>
        </w:rPr>
        <w:t>4.5</w:t>
      </w:r>
      <w:r w:rsidRPr="001566F0">
        <w:rPr>
          <w:rFonts w:ascii="Times New Roman" w:hAnsi="Times New Roman"/>
          <w:sz w:val="24"/>
          <w:szCs w:val="24"/>
        </w:rPr>
        <w:t xml:space="preserve"> </w:t>
      </w:r>
      <w:r>
        <w:rPr>
          <w:rFonts w:ascii="Times New Roman" w:hAnsi="Times New Roman"/>
          <w:sz w:val="24"/>
          <w:szCs w:val="24"/>
        </w:rPr>
        <w:t>percent</w:t>
      </w:r>
    </w:p>
    <w:p w14:paraId="1EA8758E" w14:textId="77777777" w:rsidR="00030001" w:rsidRDefault="00030001" w:rsidP="00030001">
      <w:pPr>
        <w:pStyle w:val="NoSpacing"/>
        <w:numPr>
          <w:ilvl w:val="0"/>
          <w:numId w:val="3"/>
          <w:numberingChange w:id="10" w:author="UBERLLO" w:date="2012-07-06T12:14:00Z" w:original="%1:3:4:."/>
        </w:numPr>
        <w:rPr>
          <w:rFonts w:ascii="Times New Roman" w:hAnsi="Times New Roman"/>
          <w:sz w:val="24"/>
          <w:szCs w:val="24"/>
        </w:rPr>
      </w:pPr>
      <w:r w:rsidRPr="00192D93">
        <w:rPr>
          <w:rFonts w:ascii="Times New Roman" w:hAnsi="Times New Roman"/>
          <w:sz w:val="24"/>
          <w:szCs w:val="24"/>
        </w:rPr>
        <w:t>36</w:t>
      </w:r>
      <w:r w:rsidRPr="001566F0">
        <w:rPr>
          <w:rFonts w:ascii="Times New Roman" w:hAnsi="Times New Roman"/>
          <w:sz w:val="24"/>
          <w:szCs w:val="24"/>
        </w:rPr>
        <w:t xml:space="preserve"> </w:t>
      </w:r>
      <w:r>
        <w:rPr>
          <w:rFonts w:ascii="Times New Roman" w:hAnsi="Times New Roman"/>
          <w:sz w:val="24"/>
          <w:szCs w:val="24"/>
        </w:rPr>
        <w:t>percent</w:t>
      </w:r>
    </w:p>
    <w:p w14:paraId="3FB28BB9" w14:textId="77777777" w:rsidR="00030001" w:rsidRDefault="00030001" w:rsidP="00030001">
      <w:pPr>
        <w:pStyle w:val="NoSpacing"/>
        <w:numPr>
          <w:ilvl w:val="0"/>
          <w:numId w:val="3"/>
          <w:numberingChange w:id="11" w:author="UBERLLO" w:date="2012-07-06T12:14:00Z" w:original="%1:4:4:."/>
        </w:numPr>
        <w:rPr>
          <w:rFonts w:ascii="Times New Roman" w:hAnsi="Times New Roman"/>
          <w:sz w:val="24"/>
          <w:szCs w:val="24"/>
        </w:rPr>
      </w:pPr>
      <w:r w:rsidRPr="00192D93">
        <w:rPr>
          <w:rFonts w:ascii="Times New Roman" w:hAnsi="Times New Roman"/>
          <w:sz w:val="24"/>
          <w:szCs w:val="24"/>
        </w:rPr>
        <w:t>18</w:t>
      </w:r>
      <w:r w:rsidRPr="001566F0">
        <w:rPr>
          <w:rFonts w:ascii="Times New Roman" w:hAnsi="Times New Roman"/>
          <w:sz w:val="24"/>
          <w:szCs w:val="24"/>
        </w:rPr>
        <w:t xml:space="preserve"> </w:t>
      </w:r>
      <w:r>
        <w:rPr>
          <w:rFonts w:ascii="Times New Roman" w:hAnsi="Times New Roman"/>
          <w:sz w:val="24"/>
          <w:szCs w:val="24"/>
        </w:rPr>
        <w:t>percent</w:t>
      </w:r>
    </w:p>
    <w:p w14:paraId="3FA70875" w14:textId="77777777" w:rsidR="00030001" w:rsidRDefault="00030001">
      <w:pPr>
        <w:pStyle w:val="NoSpacing"/>
        <w:rPr>
          <w:rFonts w:ascii="Times New Roman" w:hAnsi="Times New Roman"/>
          <w:sz w:val="24"/>
          <w:szCs w:val="24"/>
        </w:rPr>
      </w:pPr>
    </w:p>
    <w:p w14:paraId="05FC3897"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 d</w:t>
      </w:r>
    </w:p>
    <w:p w14:paraId="3813A24B"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6</w:t>
      </w:r>
    </w:p>
    <w:p w14:paraId="6445DBE1"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589–590</w:t>
      </w:r>
    </w:p>
    <w:p w14:paraId="67112F43" w14:textId="77777777" w:rsidR="00030001" w:rsidRPr="00192D93" w:rsidRDefault="00030001">
      <w:pPr>
        <w:pStyle w:val="NoSpacing"/>
        <w:rPr>
          <w:rFonts w:ascii="Times New Roman" w:hAnsi="Times New Roman"/>
          <w:sz w:val="24"/>
          <w:szCs w:val="24"/>
        </w:rPr>
      </w:pPr>
    </w:p>
    <w:p w14:paraId="194F0618"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4.</w:t>
      </w:r>
      <w:r>
        <w:rPr>
          <w:rFonts w:ascii="Times New Roman" w:hAnsi="Times New Roman"/>
          <w:sz w:val="24"/>
          <w:szCs w:val="24"/>
        </w:rPr>
        <w:t xml:space="preserve"> </w:t>
      </w:r>
      <w:r w:rsidRPr="00192D93">
        <w:rPr>
          <w:rFonts w:ascii="Times New Roman" w:hAnsi="Times New Roman"/>
          <w:sz w:val="24"/>
          <w:szCs w:val="24"/>
        </w:rPr>
        <w:t>Which of the following patients should be cared for in a burn center?</w:t>
      </w:r>
    </w:p>
    <w:p w14:paraId="07A977A7" w14:textId="77777777" w:rsidR="00030001" w:rsidRDefault="00030001">
      <w:pPr>
        <w:pStyle w:val="NoSpacing"/>
        <w:rPr>
          <w:rFonts w:ascii="Times New Roman" w:hAnsi="Times New Roman"/>
          <w:sz w:val="24"/>
          <w:szCs w:val="24"/>
        </w:rPr>
      </w:pPr>
    </w:p>
    <w:p w14:paraId="0B5FE63D" w14:textId="77777777" w:rsidR="00030001" w:rsidRDefault="00030001" w:rsidP="00030001">
      <w:pPr>
        <w:pStyle w:val="NoSpacing"/>
        <w:numPr>
          <w:ilvl w:val="0"/>
          <w:numId w:val="4"/>
          <w:numberingChange w:id="12" w:author="UBERLLO" w:date="2012-07-06T12:14:00Z" w:original="%1:1:4:."/>
        </w:numPr>
        <w:rPr>
          <w:rFonts w:ascii="Times New Roman" w:hAnsi="Times New Roman"/>
          <w:sz w:val="24"/>
          <w:szCs w:val="24"/>
        </w:rPr>
      </w:pPr>
      <w:r w:rsidRPr="00192D93">
        <w:rPr>
          <w:rFonts w:ascii="Times New Roman" w:hAnsi="Times New Roman"/>
          <w:sz w:val="24"/>
          <w:szCs w:val="24"/>
        </w:rPr>
        <w:t xml:space="preserve">A 16-year-old female who has </w:t>
      </w:r>
      <w:r>
        <w:rPr>
          <w:rFonts w:ascii="Times New Roman" w:hAnsi="Times New Roman"/>
          <w:sz w:val="24"/>
          <w:szCs w:val="24"/>
        </w:rPr>
        <w:t xml:space="preserve">a 2-inch wide </w:t>
      </w:r>
      <w:r w:rsidRPr="00192D93">
        <w:rPr>
          <w:rFonts w:ascii="Times New Roman" w:hAnsi="Times New Roman"/>
          <w:sz w:val="24"/>
          <w:szCs w:val="24"/>
        </w:rPr>
        <w:t>full</w:t>
      </w:r>
      <w:r>
        <w:rPr>
          <w:rFonts w:ascii="Times New Roman" w:hAnsi="Times New Roman"/>
          <w:sz w:val="24"/>
          <w:szCs w:val="24"/>
        </w:rPr>
        <w:t>-</w:t>
      </w:r>
      <w:r w:rsidRPr="00192D93">
        <w:rPr>
          <w:rFonts w:ascii="Times New Roman" w:hAnsi="Times New Roman"/>
          <w:sz w:val="24"/>
          <w:szCs w:val="24"/>
        </w:rPr>
        <w:t xml:space="preserve">thickness burn on her leg from </w:t>
      </w:r>
      <w:proofErr w:type="gramStart"/>
      <w:r w:rsidRPr="00192D93">
        <w:rPr>
          <w:rFonts w:ascii="Times New Roman" w:hAnsi="Times New Roman"/>
          <w:sz w:val="24"/>
          <w:szCs w:val="24"/>
        </w:rPr>
        <w:t>coming in contact with</w:t>
      </w:r>
      <w:proofErr w:type="gramEnd"/>
      <w:r w:rsidRPr="00192D93">
        <w:rPr>
          <w:rFonts w:ascii="Times New Roman" w:hAnsi="Times New Roman"/>
          <w:sz w:val="24"/>
          <w:szCs w:val="24"/>
        </w:rPr>
        <w:t xml:space="preserve"> a motorcycle exhaust pipe</w:t>
      </w:r>
    </w:p>
    <w:p w14:paraId="791057D9" w14:textId="77777777" w:rsidR="00030001" w:rsidRDefault="00030001" w:rsidP="00030001">
      <w:pPr>
        <w:pStyle w:val="NoSpacing"/>
        <w:numPr>
          <w:ilvl w:val="0"/>
          <w:numId w:val="4"/>
          <w:numberingChange w:id="13" w:author="UBERLLO" w:date="2012-07-06T12:14:00Z" w:original="%1:2:4:."/>
        </w:numPr>
        <w:rPr>
          <w:rFonts w:ascii="Times New Roman" w:hAnsi="Times New Roman"/>
          <w:sz w:val="24"/>
          <w:szCs w:val="24"/>
        </w:rPr>
      </w:pPr>
      <w:r w:rsidRPr="00192D93">
        <w:rPr>
          <w:rFonts w:ascii="Times New Roman" w:hAnsi="Times New Roman"/>
          <w:sz w:val="24"/>
          <w:szCs w:val="24"/>
        </w:rPr>
        <w:t>A 30-year-old woman who has deep partial</w:t>
      </w:r>
      <w:r>
        <w:rPr>
          <w:rFonts w:ascii="Times New Roman" w:hAnsi="Times New Roman"/>
          <w:sz w:val="24"/>
          <w:szCs w:val="24"/>
        </w:rPr>
        <w:t>-</w:t>
      </w:r>
      <w:r w:rsidRPr="00192D93">
        <w:rPr>
          <w:rFonts w:ascii="Times New Roman" w:hAnsi="Times New Roman"/>
          <w:sz w:val="24"/>
          <w:szCs w:val="24"/>
        </w:rPr>
        <w:t>thickness burns on her hand and arm as a result of spilling hot cooking oil on herself</w:t>
      </w:r>
    </w:p>
    <w:p w14:paraId="030707B0" w14:textId="77777777" w:rsidR="00030001" w:rsidRDefault="00030001" w:rsidP="00030001">
      <w:pPr>
        <w:pStyle w:val="NoSpacing"/>
        <w:numPr>
          <w:ilvl w:val="0"/>
          <w:numId w:val="4"/>
          <w:numberingChange w:id="14" w:author="UBERLLO" w:date="2012-07-06T12:14:00Z" w:original="%1:3:4:."/>
        </w:numPr>
        <w:rPr>
          <w:rFonts w:ascii="Times New Roman" w:hAnsi="Times New Roman"/>
          <w:sz w:val="24"/>
          <w:szCs w:val="24"/>
        </w:rPr>
      </w:pPr>
      <w:r w:rsidRPr="00192D93">
        <w:rPr>
          <w:rFonts w:ascii="Times New Roman" w:hAnsi="Times New Roman"/>
          <w:sz w:val="24"/>
          <w:szCs w:val="24"/>
        </w:rPr>
        <w:lastRenderedPageBreak/>
        <w:t xml:space="preserve">A 12-year-old </w:t>
      </w:r>
      <w:r>
        <w:rPr>
          <w:rFonts w:ascii="Times New Roman" w:hAnsi="Times New Roman"/>
          <w:sz w:val="24"/>
          <w:szCs w:val="24"/>
        </w:rPr>
        <w:t xml:space="preserve">boy </w:t>
      </w:r>
      <w:r w:rsidRPr="00192D93">
        <w:rPr>
          <w:rFonts w:ascii="Times New Roman" w:hAnsi="Times New Roman"/>
          <w:sz w:val="24"/>
          <w:szCs w:val="24"/>
        </w:rPr>
        <w:t xml:space="preserve">with </w:t>
      </w:r>
      <w:r>
        <w:rPr>
          <w:rFonts w:ascii="Times New Roman" w:hAnsi="Times New Roman"/>
          <w:sz w:val="24"/>
          <w:szCs w:val="24"/>
        </w:rPr>
        <w:t xml:space="preserve">a </w:t>
      </w:r>
      <w:r w:rsidRPr="00192D93">
        <w:rPr>
          <w:rFonts w:ascii="Times New Roman" w:hAnsi="Times New Roman"/>
          <w:sz w:val="24"/>
          <w:szCs w:val="24"/>
        </w:rPr>
        <w:t>superficial partial</w:t>
      </w:r>
      <w:r>
        <w:rPr>
          <w:rFonts w:ascii="Times New Roman" w:hAnsi="Times New Roman"/>
          <w:sz w:val="24"/>
          <w:szCs w:val="24"/>
        </w:rPr>
        <w:t>-</w:t>
      </w:r>
      <w:r w:rsidRPr="00192D93">
        <w:rPr>
          <w:rFonts w:ascii="Times New Roman" w:hAnsi="Times New Roman"/>
          <w:sz w:val="24"/>
          <w:szCs w:val="24"/>
        </w:rPr>
        <w:t xml:space="preserve">thickness burn </w:t>
      </w:r>
      <w:r>
        <w:rPr>
          <w:rFonts w:ascii="Times New Roman" w:hAnsi="Times New Roman"/>
          <w:sz w:val="24"/>
          <w:szCs w:val="24"/>
        </w:rPr>
        <w:t xml:space="preserve">on </w:t>
      </w:r>
      <w:r w:rsidRPr="00192D93">
        <w:rPr>
          <w:rFonts w:ascii="Times New Roman" w:hAnsi="Times New Roman"/>
          <w:sz w:val="24"/>
          <w:szCs w:val="24"/>
        </w:rPr>
        <w:t>his forearm as a result of making a torch by lighting aerosol from a can of hairspray</w:t>
      </w:r>
    </w:p>
    <w:p w14:paraId="3FBE951F" w14:textId="77777777" w:rsidR="00030001" w:rsidRDefault="00030001" w:rsidP="00030001">
      <w:pPr>
        <w:pStyle w:val="NoSpacing"/>
        <w:numPr>
          <w:ilvl w:val="0"/>
          <w:numId w:val="4"/>
          <w:numberingChange w:id="15" w:author="UBERLLO" w:date="2012-07-06T12:14:00Z" w:original="%1:4:4:."/>
        </w:numPr>
        <w:rPr>
          <w:rFonts w:ascii="Times New Roman" w:hAnsi="Times New Roman"/>
          <w:sz w:val="24"/>
          <w:szCs w:val="24"/>
        </w:rPr>
      </w:pPr>
      <w:r w:rsidRPr="00192D93">
        <w:rPr>
          <w:rFonts w:ascii="Times New Roman" w:hAnsi="Times New Roman"/>
          <w:sz w:val="24"/>
          <w:szCs w:val="24"/>
        </w:rPr>
        <w:t>A 45-year-old man who has a full</w:t>
      </w:r>
      <w:r>
        <w:rPr>
          <w:rFonts w:ascii="Times New Roman" w:hAnsi="Times New Roman"/>
          <w:sz w:val="24"/>
          <w:szCs w:val="24"/>
        </w:rPr>
        <w:t>-</w:t>
      </w:r>
      <w:r w:rsidRPr="00192D93">
        <w:rPr>
          <w:rFonts w:ascii="Times New Roman" w:hAnsi="Times New Roman"/>
          <w:sz w:val="24"/>
          <w:szCs w:val="24"/>
        </w:rPr>
        <w:t>thickness burn about 3 inches long by ½ inch wide on his posterior arm from backing into a barbecue grill</w:t>
      </w:r>
    </w:p>
    <w:p w14:paraId="0D6BAA39" w14:textId="77777777" w:rsidR="00030001" w:rsidRDefault="00030001">
      <w:pPr>
        <w:pStyle w:val="NoSpacing"/>
        <w:rPr>
          <w:rFonts w:ascii="Times New Roman" w:hAnsi="Times New Roman"/>
          <w:sz w:val="24"/>
          <w:szCs w:val="24"/>
        </w:rPr>
      </w:pPr>
    </w:p>
    <w:p w14:paraId="766DFCA8"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b</w:t>
      </w:r>
    </w:p>
    <w:p w14:paraId="7482C2D2"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19-</w:t>
      </w:r>
      <w:r w:rsidRPr="00192D93">
        <w:rPr>
          <w:rFonts w:ascii="Times New Roman" w:hAnsi="Times New Roman"/>
          <w:sz w:val="24"/>
          <w:szCs w:val="24"/>
        </w:rPr>
        <w:t>3</w:t>
      </w:r>
    </w:p>
    <w:p w14:paraId="5778F3FD"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590</w:t>
      </w:r>
    </w:p>
    <w:p w14:paraId="56351AEF" w14:textId="77777777" w:rsidR="00030001" w:rsidRPr="00192D93" w:rsidRDefault="00030001">
      <w:pPr>
        <w:pStyle w:val="NoSpacing"/>
        <w:rPr>
          <w:rFonts w:ascii="Times New Roman" w:hAnsi="Times New Roman"/>
          <w:sz w:val="24"/>
          <w:szCs w:val="24"/>
        </w:rPr>
      </w:pPr>
    </w:p>
    <w:p w14:paraId="4E571D7D"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5.</w:t>
      </w:r>
      <w:r>
        <w:rPr>
          <w:rFonts w:ascii="Times New Roman" w:hAnsi="Times New Roman"/>
          <w:sz w:val="24"/>
          <w:szCs w:val="24"/>
        </w:rPr>
        <w:t xml:space="preserve"> </w:t>
      </w:r>
      <w:r w:rsidRPr="00192D93">
        <w:rPr>
          <w:rFonts w:ascii="Times New Roman" w:hAnsi="Times New Roman"/>
          <w:sz w:val="24"/>
          <w:szCs w:val="24"/>
        </w:rPr>
        <w:t xml:space="preserve">Which of the following </w:t>
      </w:r>
      <w:r>
        <w:rPr>
          <w:rFonts w:ascii="Times New Roman" w:hAnsi="Times New Roman"/>
          <w:sz w:val="24"/>
          <w:szCs w:val="24"/>
        </w:rPr>
        <w:t xml:space="preserve">sentences </w:t>
      </w:r>
      <w:r w:rsidRPr="00192D93">
        <w:rPr>
          <w:rFonts w:ascii="Times New Roman" w:hAnsi="Times New Roman"/>
          <w:sz w:val="24"/>
          <w:szCs w:val="24"/>
        </w:rPr>
        <w:t>best describes a partial</w:t>
      </w:r>
      <w:r>
        <w:rPr>
          <w:rFonts w:ascii="Times New Roman" w:hAnsi="Times New Roman"/>
          <w:sz w:val="24"/>
          <w:szCs w:val="24"/>
        </w:rPr>
        <w:t>-</w:t>
      </w:r>
      <w:r w:rsidRPr="00192D93">
        <w:rPr>
          <w:rFonts w:ascii="Times New Roman" w:hAnsi="Times New Roman"/>
          <w:sz w:val="24"/>
          <w:szCs w:val="24"/>
        </w:rPr>
        <w:t>thickness burn?</w:t>
      </w:r>
    </w:p>
    <w:p w14:paraId="7F131601" w14:textId="77777777" w:rsidR="00030001" w:rsidRDefault="00030001">
      <w:pPr>
        <w:pStyle w:val="NoSpacing"/>
        <w:rPr>
          <w:rFonts w:ascii="Times New Roman" w:hAnsi="Times New Roman"/>
          <w:sz w:val="24"/>
          <w:szCs w:val="24"/>
        </w:rPr>
      </w:pPr>
    </w:p>
    <w:p w14:paraId="1A401D26" w14:textId="77777777" w:rsidR="00030001" w:rsidRPr="00192D93" w:rsidRDefault="00030001" w:rsidP="00030001">
      <w:pPr>
        <w:pStyle w:val="NoSpacing"/>
        <w:numPr>
          <w:ilvl w:val="0"/>
          <w:numId w:val="5"/>
          <w:numberingChange w:id="16" w:author="UBERLLO" w:date="2012-07-06T12:14:00Z" w:original="%1:1:4:."/>
        </w:numPr>
        <w:rPr>
          <w:rFonts w:ascii="Times New Roman" w:hAnsi="Times New Roman"/>
          <w:sz w:val="24"/>
          <w:szCs w:val="24"/>
        </w:rPr>
      </w:pPr>
      <w:r w:rsidRPr="00192D93">
        <w:rPr>
          <w:rFonts w:ascii="Times New Roman" w:hAnsi="Times New Roman"/>
          <w:sz w:val="24"/>
          <w:szCs w:val="24"/>
        </w:rPr>
        <w:t>The skin is red and moist</w:t>
      </w:r>
      <w:r>
        <w:rPr>
          <w:rFonts w:ascii="Times New Roman" w:hAnsi="Times New Roman"/>
          <w:sz w:val="24"/>
          <w:szCs w:val="24"/>
        </w:rPr>
        <w:t>, and blisters have formed</w:t>
      </w:r>
      <w:r w:rsidRPr="00192D93">
        <w:rPr>
          <w:rFonts w:ascii="Times New Roman" w:hAnsi="Times New Roman"/>
          <w:sz w:val="24"/>
          <w:szCs w:val="24"/>
        </w:rPr>
        <w:t>.</w:t>
      </w:r>
    </w:p>
    <w:p w14:paraId="28AB0D27" w14:textId="77777777" w:rsidR="00030001" w:rsidRDefault="00030001" w:rsidP="00030001">
      <w:pPr>
        <w:pStyle w:val="NoSpacing"/>
        <w:numPr>
          <w:ilvl w:val="0"/>
          <w:numId w:val="5"/>
          <w:numberingChange w:id="17" w:author="UBERLLO" w:date="2012-07-06T12:14:00Z" w:original="%1:2:4:."/>
        </w:numPr>
        <w:rPr>
          <w:rFonts w:ascii="Times New Roman" w:hAnsi="Times New Roman"/>
          <w:sz w:val="24"/>
          <w:szCs w:val="24"/>
        </w:rPr>
      </w:pPr>
      <w:r w:rsidRPr="00192D93">
        <w:rPr>
          <w:rFonts w:ascii="Times New Roman" w:hAnsi="Times New Roman"/>
          <w:sz w:val="24"/>
          <w:szCs w:val="24"/>
        </w:rPr>
        <w:t>The skin is charred or blackened and lacks sensation.</w:t>
      </w:r>
    </w:p>
    <w:p w14:paraId="45245C8C" w14:textId="77777777" w:rsidR="00030001" w:rsidRDefault="00030001" w:rsidP="00030001">
      <w:pPr>
        <w:pStyle w:val="NoSpacing"/>
        <w:numPr>
          <w:ilvl w:val="0"/>
          <w:numId w:val="5"/>
          <w:numberingChange w:id="18" w:author="UBERLLO" w:date="2012-07-06T12:14:00Z" w:original="%1:3:4:."/>
        </w:numPr>
        <w:rPr>
          <w:rFonts w:ascii="Times New Roman" w:hAnsi="Times New Roman"/>
          <w:sz w:val="24"/>
          <w:szCs w:val="24"/>
        </w:rPr>
      </w:pPr>
      <w:r w:rsidRPr="00192D93">
        <w:rPr>
          <w:rFonts w:ascii="Times New Roman" w:hAnsi="Times New Roman"/>
          <w:sz w:val="24"/>
          <w:szCs w:val="24"/>
        </w:rPr>
        <w:t>The skin is red, but dry and painful.</w:t>
      </w:r>
    </w:p>
    <w:p w14:paraId="1EFF365C" w14:textId="77777777" w:rsidR="00030001" w:rsidRDefault="00030001" w:rsidP="00030001">
      <w:pPr>
        <w:pStyle w:val="NoSpacing"/>
        <w:numPr>
          <w:ilvl w:val="0"/>
          <w:numId w:val="5"/>
          <w:numberingChange w:id="19" w:author="UBERLLO" w:date="2012-07-06T12:14:00Z" w:original="%1:4:4:."/>
        </w:numPr>
        <w:rPr>
          <w:rFonts w:ascii="Times New Roman" w:hAnsi="Times New Roman"/>
          <w:sz w:val="24"/>
          <w:szCs w:val="24"/>
        </w:rPr>
      </w:pPr>
      <w:r w:rsidRPr="00192D93">
        <w:rPr>
          <w:rFonts w:ascii="Times New Roman" w:hAnsi="Times New Roman"/>
          <w:sz w:val="24"/>
          <w:szCs w:val="24"/>
        </w:rPr>
        <w:t>The skin is white and dry with no sensation of pain.</w:t>
      </w:r>
    </w:p>
    <w:p w14:paraId="3FD5368C" w14:textId="77777777" w:rsidR="00030001" w:rsidRDefault="00030001">
      <w:pPr>
        <w:pStyle w:val="NoSpacing"/>
        <w:rPr>
          <w:rFonts w:ascii="Times New Roman" w:hAnsi="Times New Roman"/>
          <w:sz w:val="24"/>
          <w:szCs w:val="24"/>
        </w:rPr>
      </w:pPr>
    </w:p>
    <w:p w14:paraId="719A6B81"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a</w:t>
      </w:r>
    </w:p>
    <w:p w14:paraId="4C1B1B1D"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19-</w:t>
      </w:r>
      <w:r w:rsidRPr="00192D93">
        <w:rPr>
          <w:rFonts w:ascii="Times New Roman" w:hAnsi="Times New Roman"/>
          <w:sz w:val="24"/>
          <w:szCs w:val="24"/>
        </w:rPr>
        <w:t>3</w:t>
      </w:r>
    </w:p>
    <w:p w14:paraId="46EC0D10"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w:t>
      </w:r>
      <w:r w:rsidRPr="00192D93">
        <w:rPr>
          <w:rFonts w:ascii="Times New Roman" w:hAnsi="Times New Roman"/>
          <w:sz w:val="24"/>
          <w:szCs w:val="24"/>
        </w:rPr>
        <w:t xml:space="preserve">eference: </w:t>
      </w:r>
      <w:r>
        <w:rPr>
          <w:rFonts w:ascii="Times New Roman" w:hAnsi="Times New Roman"/>
          <w:sz w:val="24"/>
          <w:szCs w:val="24"/>
        </w:rPr>
        <w:t>586</w:t>
      </w:r>
    </w:p>
    <w:p w14:paraId="68BDFD5F" w14:textId="77777777" w:rsidR="00030001" w:rsidRPr="00192D93" w:rsidRDefault="00030001">
      <w:pPr>
        <w:pStyle w:val="NoSpacing"/>
        <w:rPr>
          <w:rFonts w:ascii="Times New Roman" w:hAnsi="Times New Roman"/>
          <w:sz w:val="24"/>
          <w:szCs w:val="24"/>
        </w:rPr>
      </w:pPr>
    </w:p>
    <w:p w14:paraId="5BAE0831"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6.</w:t>
      </w:r>
      <w:r>
        <w:rPr>
          <w:rFonts w:ascii="Times New Roman" w:hAnsi="Times New Roman"/>
          <w:sz w:val="24"/>
          <w:szCs w:val="24"/>
        </w:rPr>
        <w:t xml:space="preserve"> </w:t>
      </w:r>
      <w:r w:rsidRPr="00192D93">
        <w:rPr>
          <w:rFonts w:ascii="Times New Roman" w:hAnsi="Times New Roman"/>
          <w:sz w:val="24"/>
          <w:szCs w:val="24"/>
        </w:rPr>
        <w:t xml:space="preserve">Your patient is a 10-year-old </w:t>
      </w:r>
      <w:r>
        <w:rPr>
          <w:rFonts w:ascii="Times New Roman" w:hAnsi="Times New Roman"/>
          <w:sz w:val="24"/>
          <w:szCs w:val="24"/>
        </w:rPr>
        <w:t xml:space="preserve">boy </w:t>
      </w:r>
      <w:r w:rsidRPr="00192D93">
        <w:rPr>
          <w:rFonts w:ascii="Times New Roman" w:hAnsi="Times New Roman"/>
          <w:sz w:val="24"/>
          <w:szCs w:val="24"/>
        </w:rPr>
        <w:t xml:space="preserve">who </w:t>
      </w:r>
      <w:r>
        <w:rPr>
          <w:rFonts w:ascii="Times New Roman" w:hAnsi="Times New Roman"/>
          <w:sz w:val="24"/>
          <w:szCs w:val="24"/>
        </w:rPr>
        <w:t xml:space="preserve">was </w:t>
      </w:r>
      <w:r w:rsidRPr="00192D93">
        <w:rPr>
          <w:rFonts w:ascii="Times New Roman" w:hAnsi="Times New Roman"/>
          <w:sz w:val="24"/>
          <w:szCs w:val="24"/>
        </w:rPr>
        <w:t>exposed to a dry chemical powder and is complaining of severe pain at the site of contact on both of his hands.</w:t>
      </w:r>
      <w:r>
        <w:rPr>
          <w:rFonts w:ascii="Times New Roman" w:hAnsi="Times New Roman"/>
          <w:sz w:val="24"/>
          <w:szCs w:val="24"/>
        </w:rPr>
        <w:t xml:space="preserve"> </w:t>
      </w:r>
      <w:r w:rsidRPr="00192D93">
        <w:rPr>
          <w:rFonts w:ascii="Times New Roman" w:hAnsi="Times New Roman"/>
          <w:sz w:val="24"/>
          <w:szCs w:val="24"/>
        </w:rPr>
        <w:t xml:space="preserve">There is no decontamination shower on site. Which of the following </w:t>
      </w:r>
      <w:r>
        <w:rPr>
          <w:rFonts w:ascii="Times New Roman" w:hAnsi="Times New Roman"/>
          <w:sz w:val="24"/>
          <w:szCs w:val="24"/>
        </w:rPr>
        <w:t xml:space="preserve">actions </w:t>
      </w:r>
      <w:r w:rsidRPr="00192D93">
        <w:rPr>
          <w:rFonts w:ascii="Times New Roman" w:hAnsi="Times New Roman"/>
          <w:sz w:val="24"/>
          <w:szCs w:val="24"/>
        </w:rPr>
        <w:t>would be the best way to manage this situation?</w:t>
      </w:r>
    </w:p>
    <w:p w14:paraId="3E7D221B" w14:textId="77777777" w:rsidR="00030001" w:rsidRDefault="00030001">
      <w:pPr>
        <w:pStyle w:val="NoSpacing"/>
        <w:rPr>
          <w:rFonts w:ascii="Times New Roman" w:hAnsi="Times New Roman"/>
          <w:sz w:val="24"/>
          <w:szCs w:val="24"/>
        </w:rPr>
      </w:pPr>
    </w:p>
    <w:p w14:paraId="61924BA2" w14:textId="77777777" w:rsidR="00030001" w:rsidRDefault="00030001" w:rsidP="00030001">
      <w:pPr>
        <w:pStyle w:val="NoSpacing"/>
        <w:numPr>
          <w:ilvl w:val="0"/>
          <w:numId w:val="6"/>
          <w:numberingChange w:id="20" w:author="UBERLLO" w:date="2012-07-06T12:14:00Z" w:original="%1:1:4:."/>
        </w:numPr>
        <w:rPr>
          <w:rFonts w:ascii="Times New Roman" w:hAnsi="Times New Roman"/>
          <w:sz w:val="24"/>
          <w:szCs w:val="24"/>
        </w:rPr>
      </w:pPr>
      <w:r w:rsidRPr="00192D93">
        <w:rPr>
          <w:rFonts w:ascii="Times New Roman" w:hAnsi="Times New Roman"/>
          <w:sz w:val="24"/>
          <w:szCs w:val="24"/>
        </w:rPr>
        <w:t>Brush away as much of the powder as possible and then have the patient hold his hands under running water from a faucet or garden hose.</w:t>
      </w:r>
    </w:p>
    <w:p w14:paraId="446C8049" w14:textId="77777777" w:rsidR="00030001" w:rsidRDefault="00030001" w:rsidP="00030001">
      <w:pPr>
        <w:pStyle w:val="NoSpacing"/>
        <w:numPr>
          <w:ilvl w:val="0"/>
          <w:numId w:val="6"/>
          <w:numberingChange w:id="21" w:author="UBERLLO" w:date="2012-07-06T12:14:00Z" w:original="%1:2:4:."/>
        </w:numPr>
        <w:rPr>
          <w:rFonts w:ascii="Times New Roman" w:hAnsi="Times New Roman"/>
          <w:sz w:val="24"/>
          <w:szCs w:val="24"/>
        </w:rPr>
      </w:pPr>
      <w:r w:rsidRPr="00192D93">
        <w:rPr>
          <w:rFonts w:ascii="Times New Roman" w:hAnsi="Times New Roman"/>
          <w:sz w:val="24"/>
          <w:szCs w:val="24"/>
        </w:rPr>
        <w:t>Have the fire department connect to a hydrant and spray the patient down from head to toe.</w:t>
      </w:r>
    </w:p>
    <w:p w14:paraId="118242B8" w14:textId="77777777" w:rsidR="00030001" w:rsidRDefault="00030001" w:rsidP="00030001">
      <w:pPr>
        <w:pStyle w:val="NoSpacing"/>
        <w:numPr>
          <w:ilvl w:val="0"/>
          <w:numId w:val="6"/>
          <w:numberingChange w:id="22" w:author="UBERLLO" w:date="2012-07-06T12:14:00Z" w:original="%1:3:4:."/>
        </w:numPr>
        <w:rPr>
          <w:rFonts w:ascii="Times New Roman" w:hAnsi="Times New Roman"/>
          <w:sz w:val="24"/>
          <w:szCs w:val="24"/>
        </w:rPr>
      </w:pPr>
      <w:r w:rsidRPr="00192D93">
        <w:rPr>
          <w:rFonts w:ascii="Times New Roman" w:hAnsi="Times New Roman"/>
          <w:sz w:val="24"/>
          <w:szCs w:val="24"/>
        </w:rPr>
        <w:t xml:space="preserve">Brush away as much powder as possible and then pour a bottle of sterile saline solution over the </w:t>
      </w:r>
      <w:r>
        <w:rPr>
          <w:rFonts w:ascii="Times New Roman" w:hAnsi="Times New Roman"/>
          <w:sz w:val="24"/>
          <w:szCs w:val="24"/>
        </w:rPr>
        <w:t xml:space="preserve">patient’s </w:t>
      </w:r>
      <w:r w:rsidRPr="00192D93">
        <w:rPr>
          <w:rFonts w:ascii="Times New Roman" w:hAnsi="Times New Roman"/>
          <w:sz w:val="24"/>
          <w:szCs w:val="24"/>
        </w:rPr>
        <w:t>hands.</w:t>
      </w:r>
    </w:p>
    <w:p w14:paraId="4D464A49" w14:textId="77777777" w:rsidR="00030001" w:rsidRDefault="00030001" w:rsidP="00030001">
      <w:pPr>
        <w:pStyle w:val="NoSpacing"/>
        <w:numPr>
          <w:ilvl w:val="0"/>
          <w:numId w:val="6"/>
          <w:numberingChange w:id="23" w:author="UBERLLO" w:date="2012-07-06T12:14:00Z" w:original="%1:4:4:."/>
        </w:numPr>
        <w:rPr>
          <w:rFonts w:ascii="Times New Roman" w:hAnsi="Times New Roman"/>
          <w:sz w:val="24"/>
          <w:szCs w:val="24"/>
        </w:rPr>
      </w:pPr>
      <w:r w:rsidRPr="00192D93">
        <w:rPr>
          <w:rFonts w:ascii="Times New Roman" w:hAnsi="Times New Roman"/>
          <w:sz w:val="24"/>
          <w:szCs w:val="24"/>
        </w:rPr>
        <w:t xml:space="preserve">Brush away the powder and </w:t>
      </w:r>
      <w:r>
        <w:rPr>
          <w:rFonts w:ascii="Times New Roman" w:hAnsi="Times New Roman"/>
          <w:sz w:val="24"/>
          <w:szCs w:val="24"/>
        </w:rPr>
        <w:t xml:space="preserve">then </w:t>
      </w:r>
      <w:r w:rsidRPr="00192D93">
        <w:rPr>
          <w:rFonts w:ascii="Times New Roman" w:hAnsi="Times New Roman"/>
          <w:sz w:val="24"/>
          <w:szCs w:val="24"/>
        </w:rPr>
        <w:t xml:space="preserve">bandage the </w:t>
      </w:r>
      <w:r>
        <w:rPr>
          <w:rFonts w:ascii="Times New Roman" w:hAnsi="Times New Roman"/>
          <w:sz w:val="24"/>
          <w:szCs w:val="24"/>
        </w:rPr>
        <w:t xml:space="preserve">patient’s </w:t>
      </w:r>
      <w:r w:rsidRPr="00192D93">
        <w:rPr>
          <w:rFonts w:ascii="Times New Roman" w:hAnsi="Times New Roman"/>
          <w:sz w:val="24"/>
          <w:szCs w:val="24"/>
        </w:rPr>
        <w:t>hands in a position of function.</w:t>
      </w:r>
    </w:p>
    <w:p w14:paraId="1C9CAA43" w14:textId="77777777" w:rsidR="00030001" w:rsidRDefault="00030001">
      <w:pPr>
        <w:pStyle w:val="NoSpacing"/>
        <w:rPr>
          <w:rFonts w:ascii="Times New Roman" w:hAnsi="Times New Roman"/>
          <w:sz w:val="24"/>
          <w:szCs w:val="24"/>
        </w:rPr>
      </w:pPr>
    </w:p>
    <w:p w14:paraId="413C9AB7"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a</w:t>
      </w:r>
    </w:p>
    <w:p w14:paraId="4D08382B"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7</w:t>
      </w:r>
    </w:p>
    <w:p w14:paraId="4F5FB3B8"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594</w:t>
      </w:r>
    </w:p>
    <w:p w14:paraId="257E7B7A" w14:textId="77777777" w:rsidR="00030001" w:rsidRPr="00192D93" w:rsidRDefault="00030001">
      <w:pPr>
        <w:pStyle w:val="NoSpacing"/>
        <w:rPr>
          <w:rFonts w:ascii="Times New Roman" w:hAnsi="Times New Roman"/>
          <w:sz w:val="24"/>
          <w:szCs w:val="24"/>
        </w:rPr>
      </w:pPr>
    </w:p>
    <w:p w14:paraId="0053C4CD" w14:textId="77777777" w:rsidR="00030001" w:rsidRPr="001357E8" w:rsidRDefault="00030001">
      <w:pPr>
        <w:pStyle w:val="NoSpacing"/>
        <w:rPr>
          <w:rFonts w:ascii="Times New Roman" w:hAnsi="Times New Roman"/>
          <w:sz w:val="24"/>
          <w:szCs w:val="24"/>
        </w:rPr>
      </w:pPr>
      <w:r w:rsidRPr="00192D93">
        <w:rPr>
          <w:rFonts w:ascii="Times New Roman" w:hAnsi="Times New Roman"/>
          <w:sz w:val="24"/>
          <w:szCs w:val="24"/>
        </w:rPr>
        <w:t>7.</w:t>
      </w:r>
      <w:r>
        <w:rPr>
          <w:rFonts w:ascii="Times New Roman" w:hAnsi="Times New Roman"/>
          <w:sz w:val="24"/>
          <w:szCs w:val="24"/>
        </w:rPr>
        <w:t xml:space="preserve"> </w:t>
      </w:r>
      <w:r w:rsidRPr="00192D93">
        <w:rPr>
          <w:rFonts w:ascii="Times New Roman" w:hAnsi="Times New Roman"/>
          <w:sz w:val="24"/>
          <w:szCs w:val="24"/>
        </w:rPr>
        <w:t>Your patient is a 25-year-old man who</w:t>
      </w:r>
      <w:r w:rsidRPr="00822DFE">
        <w:rPr>
          <w:rFonts w:ascii="Times New Roman" w:hAnsi="Times New Roman"/>
          <w:sz w:val="24"/>
          <w:szCs w:val="24"/>
        </w:rPr>
        <w:t xml:space="preserve"> </w:t>
      </w:r>
      <w:r w:rsidRPr="00192D93">
        <w:rPr>
          <w:rFonts w:ascii="Times New Roman" w:hAnsi="Times New Roman"/>
          <w:sz w:val="24"/>
          <w:szCs w:val="24"/>
        </w:rPr>
        <w:t>has a reddened area with blisters across the palm of his hand</w:t>
      </w:r>
      <w:r>
        <w:rPr>
          <w:rFonts w:ascii="Times New Roman" w:hAnsi="Times New Roman"/>
          <w:sz w:val="24"/>
          <w:szCs w:val="24"/>
        </w:rPr>
        <w:t xml:space="preserve"> after grabbing the handle of a very hot iron skillet.</w:t>
      </w:r>
      <w:r w:rsidRPr="00192D93">
        <w:rPr>
          <w:rFonts w:ascii="Times New Roman" w:hAnsi="Times New Roman"/>
          <w:sz w:val="24"/>
          <w:szCs w:val="24"/>
        </w:rPr>
        <w:t xml:space="preserve"> Which of the following </w:t>
      </w:r>
      <w:r>
        <w:rPr>
          <w:rFonts w:ascii="Times New Roman" w:hAnsi="Times New Roman"/>
          <w:sz w:val="24"/>
          <w:szCs w:val="24"/>
        </w:rPr>
        <w:t xml:space="preserve">actions </w:t>
      </w:r>
      <w:r w:rsidRPr="00192D93">
        <w:rPr>
          <w:rFonts w:ascii="Times New Roman" w:hAnsi="Times New Roman"/>
          <w:sz w:val="24"/>
          <w:szCs w:val="24"/>
        </w:rPr>
        <w:t>must be avoided in the prehospital management of this wound?</w:t>
      </w:r>
    </w:p>
    <w:p w14:paraId="28B198E8" w14:textId="77777777" w:rsidR="00030001" w:rsidRDefault="00030001">
      <w:pPr>
        <w:pStyle w:val="NoSpacing"/>
        <w:rPr>
          <w:rFonts w:ascii="Times New Roman" w:hAnsi="Times New Roman"/>
          <w:sz w:val="24"/>
          <w:szCs w:val="24"/>
        </w:rPr>
      </w:pPr>
    </w:p>
    <w:p w14:paraId="4043CB1C" w14:textId="77777777" w:rsidR="00030001" w:rsidRDefault="00030001" w:rsidP="00030001">
      <w:pPr>
        <w:pStyle w:val="NoSpacing"/>
        <w:numPr>
          <w:ilvl w:val="0"/>
          <w:numId w:val="7"/>
          <w:numberingChange w:id="24" w:author="UBERLLO" w:date="2012-07-06T12:14:00Z" w:original="%1:1:4:."/>
        </w:numPr>
        <w:rPr>
          <w:rFonts w:ascii="Times New Roman" w:hAnsi="Times New Roman"/>
          <w:sz w:val="24"/>
          <w:szCs w:val="24"/>
        </w:rPr>
      </w:pPr>
      <w:r>
        <w:rPr>
          <w:rFonts w:ascii="Times New Roman" w:hAnsi="Times New Roman"/>
          <w:sz w:val="24"/>
          <w:szCs w:val="24"/>
        </w:rPr>
        <w:t>Applying</w:t>
      </w:r>
      <w:r w:rsidRPr="00192D93">
        <w:rPr>
          <w:rFonts w:ascii="Times New Roman" w:hAnsi="Times New Roman"/>
          <w:sz w:val="24"/>
          <w:szCs w:val="24"/>
        </w:rPr>
        <w:t xml:space="preserve"> a dry, sterile dressing</w:t>
      </w:r>
    </w:p>
    <w:p w14:paraId="03D3B656" w14:textId="77777777" w:rsidR="00030001" w:rsidRDefault="00030001" w:rsidP="00030001">
      <w:pPr>
        <w:pStyle w:val="NoSpacing"/>
        <w:numPr>
          <w:ilvl w:val="0"/>
          <w:numId w:val="7"/>
          <w:numberingChange w:id="25" w:author="UBERLLO" w:date="2012-07-06T12:14:00Z" w:original="%1:2:4:."/>
        </w:numPr>
        <w:rPr>
          <w:rFonts w:ascii="Times New Roman" w:hAnsi="Times New Roman"/>
          <w:sz w:val="24"/>
          <w:szCs w:val="24"/>
        </w:rPr>
      </w:pPr>
      <w:r w:rsidRPr="00192D93">
        <w:rPr>
          <w:rFonts w:ascii="Times New Roman" w:hAnsi="Times New Roman"/>
          <w:sz w:val="24"/>
          <w:szCs w:val="24"/>
        </w:rPr>
        <w:t>Cooling the burn with cool water</w:t>
      </w:r>
    </w:p>
    <w:p w14:paraId="6C06A774" w14:textId="77777777" w:rsidR="00030001" w:rsidRDefault="00030001" w:rsidP="00030001">
      <w:pPr>
        <w:pStyle w:val="NoSpacing"/>
        <w:numPr>
          <w:ilvl w:val="0"/>
          <w:numId w:val="7"/>
          <w:numberingChange w:id="26" w:author="UBERLLO" w:date="2012-07-06T12:14:00Z" w:original="%1:3:4:."/>
        </w:numPr>
        <w:rPr>
          <w:rFonts w:ascii="Times New Roman" w:hAnsi="Times New Roman"/>
          <w:sz w:val="24"/>
          <w:szCs w:val="24"/>
        </w:rPr>
      </w:pPr>
      <w:r>
        <w:rPr>
          <w:rFonts w:ascii="Times New Roman" w:hAnsi="Times New Roman"/>
          <w:sz w:val="24"/>
          <w:szCs w:val="24"/>
        </w:rPr>
        <w:t xml:space="preserve">Applying an </w:t>
      </w:r>
      <w:r w:rsidRPr="00192D93">
        <w:rPr>
          <w:rFonts w:ascii="Times New Roman" w:hAnsi="Times New Roman"/>
          <w:sz w:val="24"/>
          <w:szCs w:val="24"/>
        </w:rPr>
        <w:t>antibiotic ointment</w:t>
      </w:r>
    </w:p>
    <w:p w14:paraId="5652FF68" w14:textId="77777777" w:rsidR="00030001" w:rsidRDefault="00030001" w:rsidP="00030001">
      <w:pPr>
        <w:pStyle w:val="NoSpacing"/>
        <w:numPr>
          <w:ilvl w:val="0"/>
          <w:numId w:val="7"/>
          <w:numberingChange w:id="27" w:author="UBERLLO" w:date="2012-07-06T12:14:00Z" w:original="%1:4:4:."/>
        </w:numPr>
        <w:rPr>
          <w:rFonts w:ascii="Times New Roman" w:hAnsi="Times New Roman"/>
          <w:sz w:val="24"/>
          <w:szCs w:val="24"/>
        </w:rPr>
      </w:pPr>
      <w:r>
        <w:rPr>
          <w:rFonts w:ascii="Times New Roman" w:hAnsi="Times New Roman"/>
          <w:sz w:val="24"/>
          <w:szCs w:val="24"/>
        </w:rPr>
        <w:t xml:space="preserve">Elevating </w:t>
      </w:r>
      <w:r w:rsidRPr="00192D93">
        <w:rPr>
          <w:rFonts w:ascii="Times New Roman" w:hAnsi="Times New Roman"/>
          <w:sz w:val="24"/>
          <w:szCs w:val="24"/>
        </w:rPr>
        <w:t>the wound above the level of the heart</w:t>
      </w:r>
    </w:p>
    <w:p w14:paraId="491D12C5" w14:textId="77777777" w:rsidR="00030001" w:rsidRDefault="00030001">
      <w:pPr>
        <w:pStyle w:val="NoSpacing"/>
        <w:rPr>
          <w:rFonts w:ascii="Times New Roman" w:hAnsi="Times New Roman"/>
          <w:sz w:val="24"/>
          <w:szCs w:val="24"/>
        </w:rPr>
      </w:pPr>
    </w:p>
    <w:p w14:paraId="7B65EF2C"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c</w:t>
      </w:r>
    </w:p>
    <w:p w14:paraId="10956280"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Objective: 19-</w:t>
      </w:r>
      <w:r w:rsidRPr="00192D93">
        <w:rPr>
          <w:rFonts w:ascii="Times New Roman" w:hAnsi="Times New Roman"/>
          <w:sz w:val="24"/>
          <w:szCs w:val="24"/>
        </w:rPr>
        <w:t>7</w:t>
      </w:r>
    </w:p>
    <w:p w14:paraId="4DF0712F"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lastRenderedPageBreak/>
        <w:t>Reference:</w:t>
      </w:r>
      <w:r w:rsidRPr="00192D93">
        <w:rPr>
          <w:rFonts w:ascii="Times New Roman" w:hAnsi="Times New Roman"/>
          <w:sz w:val="24"/>
          <w:szCs w:val="24"/>
        </w:rPr>
        <w:t xml:space="preserve"> </w:t>
      </w:r>
      <w:r>
        <w:rPr>
          <w:rFonts w:ascii="Times New Roman" w:hAnsi="Times New Roman"/>
          <w:sz w:val="24"/>
          <w:szCs w:val="24"/>
        </w:rPr>
        <w:t>592</w:t>
      </w:r>
    </w:p>
    <w:p w14:paraId="1C330A1E" w14:textId="77777777" w:rsidR="00030001" w:rsidRPr="00192D93" w:rsidRDefault="00030001">
      <w:pPr>
        <w:pStyle w:val="NoSpacing"/>
        <w:rPr>
          <w:rFonts w:ascii="Times New Roman" w:hAnsi="Times New Roman"/>
          <w:sz w:val="24"/>
          <w:szCs w:val="24"/>
        </w:rPr>
      </w:pPr>
    </w:p>
    <w:p w14:paraId="6D17E5E8"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8.</w:t>
      </w:r>
      <w:r>
        <w:rPr>
          <w:rFonts w:ascii="Times New Roman" w:hAnsi="Times New Roman"/>
          <w:sz w:val="24"/>
          <w:szCs w:val="24"/>
        </w:rPr>
        <w:t xml:space="preserve"> </w:t>
      </w:r>
      <w:r w:rsidRPr="00192D93">
        <w:rPr>
          <w:rFonts w:ascii="Times New Roman" w:hAnsi="Times New Roman"/>
          <w:sz w:val="24"/>
          <w:szCs w:val="24"/>
        </w:rPr>
        <w:t>A burn extending into the subcutaneous</w:t>
      </w:r>
      <w:r>
        <w:rPr>
          <w:rFonts w:ascii="Times New Roman" w:hAnsi="Times New Roman"/>
          <w:sz w:val="24"/>
          <w:szCs w:val="24"/>
        </w:rPr>
        <w:t xml:space="preserve"> layer would be classified as a:</w:t>
      </w:r>
    </w:p>
    <w:p w14:paraId="48DBDA49" w14:textId="77777777" w:rsidR="00030001" w:rsidRDefault="00030001">
      <w:pPr>
        <w:pStyle w:val="NoSpacing"/>
        <w:rPr>
          <w:rFonts w:ascii="Times New Roman" w:hAnsi="Times New Roman"/>
          <w:sz w:val="24"/>
          <w:szCs w:val="24"/>
        </w:rPr>
      </w:pPr>
    </w:p>
    <w:p w14:paraId="3551F6AA" w14:textId="77777777" w:rsidR="00030001" w:rsidRDefault="00030001" w:rsidP="00030001">
      <w:pPr>
        <w:pStyle w:val="NoSpacing"/>
        <w:numPr>
          <w:ilvl w:val="0"/>
          <w:numId w:val="26"/>
          <w:numberingChange w:id="28" w:author="UBERLLO" w:date="2012-07-06T12:14:00Z" w:original="%1:1:4:."/>
        </w:numPr>
        <w:rPr>
          <w:rFonts w:ascii="Times New Roman" w:hAnsi="Times New Roman"/>
          <w:sz w:val="24"/>
          <w:szCs w:val="24"/>
        </w:rPr>
      </w:pPr>
      <w:r w:rsidRPr="00192D93">
        <w:rPr>
          <w:rFonts w:ascii="Times New Roman" w:hAnsi="Times New Roman"/>
          <w:sz w:val="24"/>
          <w:szCs w:val="24"/>
        </w:rPr>
        <w:t>deep partial</w:t>
      </w:r>
      <w:r>
        <w:rPr>
          <w:rFonts w:ascii="Times New Roman" w:hAnsi="Times New Roman"/>
          <w:sz w:val="24"/>
          <w:szCs w:val="24"/>
        </w:rPr>
        <w:t>-</w:t>
      </w:r>
      <w:r w:rsidRPr="00192D93">
        <w:rPr>
          <w:rFonts w:ascii="Times New Roman" w:hAnsi="Times New Roman"/>
          <w:sz w:val="24"/>
          <w:szCs w:val="24"/>
        </w:rPr>
        <w:t>thickness</w:t>
      </w:r>
      <w:r>
        <w:rPr>
          <w:rFonts w:ascii="Times New Roman" w:hAnsi="Times New Roman"/>
          <w:sz w:val="24"/>
          <w:szCs w:val="24"/>
        </w:rPr>
        <w:t xml:space="preserve"> burn.</w:t>
      </w:r>
    </w:p>
    <w:p w14:paraId="2470B0ED" w14:textId="77777777" w:rsidR="00030001" w:rsidRDefault="00030001" w:rsidP="00030001">
      <w:pPr>
        <w:pStyle w:val="NoSpacing"/>
        <w:numPr>
          <w:ilvl w:val="0"/>
          <w:numId w:val="26"/>
          <w:numberingChange w:id="29" w:author="UBERLLO" w:date="2012-07-06T12:14:00Z" w:original="%1:2:4:."/>
        </w:numPr>
        <w:rPr>
          <w:rFonts w:ascii="Times New Roman" w:hAnsi="Times New Roman"/>
          <w:sz w:val="24"/>
          <w:szCs w:val="24"/>
        </w:rPr>
      </w:pPr>
      <w:r w:rsidRPr="00192D93">
        <w:rPr>
          <w:rFonts w:ascii="Times New Roman" w:hAnsi="Times New Roman"/>
          <w:sz w:val="24"/>
          <w:szCs w:val="24"/>
        </w:rPr>
        <w:t>superficial</w:t>
      </w:r>
      <w:r w:rsidRPr="00F33045">
        <w:rPr>
          <w:rFonts w:ascii="Times New Roman" w:hAnsi="Times New Roman"/>
          <w:sz w:val="24"/>
          <w:szCs w:val="24"/>
        </w:rPr>
        <w:t xml:space="preserve"> </w:t>
      </w:r>
      <w:r>
        <w:rPr>
          <w:rFonts w:ascii="Times New Roman" w:hAnsi="Times New Roman"/>
          <w:sz w:val="24"/>
          <w:szCs w:val="24"/>
        </w:rPr>
        <w:t>burn.</w:t>
      </w:r>
    </w:p>
    <w:p w14:paraId="12402D6C" w14:textId="77777777" w:rsidR="00030001" w:rsidRDefault="00030001" w:rsidP="00030001">
      <w:pPr>
        <w:pStyle w:val="NoSpacing"/>
        <w:numPr>
          <w:ilvl w:val="0"/>
          <w:numId w:val="26"/>
          <w:numberingChange w:id="30" w:author="UBERLLO" w:date="2012-07-06T12:14:00Z" w:original="%1:3:4:."/>
        </w:numPr>
        <w:rPr>
          <w:rFonts w:ascii="Times New Roman" w:hAnsi="Times New Roman"/>
          <w:sz w:val="24"/>
          <w:szCs w:val="24"/>
        </w:rPr>
      </w:pPr>
      <w:r w:rsidRPr="00192D93">
        <w:rPr>
          <w:rFonts w:ascii="Times New Roman" w:hAnsi="Times New Roman"/>
          <w:sz w:val="24"/>
          <w:szCs w:val="24"/>
        </w:rPr>
        <w:t>superficial partial</w:t>
      </w:r>
      <w:r>
        <w:rPr>
          <w:rFonts w:ascii="Times New Roman" w:hAnsi="Times New Roman"/>
          <w:sz w:val="24"/>
          <w:szCs w:val="24"/>
        </w:rPr>
        <w:t>-</w:t>
      </w:r>
      <w:r w:rsidRPr="00192D93">
        <w:rPr>
          <w:rFonts w:ascii="Times New Roman" w:hAnsi="Times New Roman"/>
          <w:sz w:val="24"/>
          <w:szCs w:val="24"/>
        </w:rPr>
        <w:t>thickness</w:t>
      </w:r>
      <w:r w:rsidRPr="00F33045">
        <w:rPr>
          <w:rFonts w:ascii="Times New Roman" w:hAnsi="Times New Roman"/>
          <w:sz w:val="24"/>
          <w:szCs w:val="24"/>
        </w:rPr>
        <w:t xml:space="preserve"> </w:t>
      </w:r>
      <w:r>
        <w:rPr>
          <w:rFonts w:ascii="Times New Roman" w:hAnsi="Times New Roman"/>
          <w:sz w:val="24"/>
          <w:szCs w:val="24"/>
        </w:rPr>
        <w:t>burn.</w:t>
      </w:r>
    </w:p>
    <w:p w14:paraId="431B39FD" w14:textId="77777777" w:rsidR="00030001" w:rsidRDefault="00030001" w:rsidP="00030001">
      <w:pPr>
        <w:pStyle w:val="NoSpacing"/>
        <w:numPr>
          <w:ilvl w:val="0"/>
          <w:numId w:val="26"/>
          <w:numberingChange w:id="31" w:author="UBERLLO" w:date="2012-07-06T12:14:00Z" w:original="%1:4:4:."/>
        </w:numPr>
        <w:rPr>
          <w:rFonts w:ascii="Times New Roman" w:hAnsi="Times New Roman"/>
          <w:sz w:val="24"/>
          <w:szCs w:val="24"/>
        </w:rPr>
      </w:pPr>
      <w:r w:rsidRPr="00192D93">
        <w:rPr>
          <w:rFonts w:ascii="Times New Roman" w:hAnsi="Times New Roman"/>
          <w:sz w:val="24"/>
          <w:szCs w:val="24"/>
        </w:rPr>
        <w:t>full</w:t>
      </w:r>
      <w:r>
        <w:rPr>
          <w:rFonts w:ascii="Times New Roman" w:hAnsi="Times New Roman"/>
          <w:sz w:val="24"/>
          <w:szCs w:val="24"/>
        </w:rPr>
        <w:t>-</w:t>
      </w:r>
      <w:r w:rsidRPr="00192D93">
        <w:rPr>
          <w:rFonts w:ascii="Times New Roman" w:hAnsi="Times New Roman"/>
          <w:sz w:val="24"/>
          <w:szCs w:val="24"/>
        </w:rPr>
        <w:t>thickness</w:t>
      </w:r>
      <w:r w:rsidRPr="00F33045">
        <w:rPr>
          <w:rFonts w:ascii="Times New Roman" w:hAnsi="Times New Roman"/>
          <w:sz w:val="24"/>
          <w:szCs w:val="24"/>
        </w:rPr>
        <w:t xml:space="preserve"> </w:t>
      </w:r>
      <w:r>
        <w:rPr>
          <w:rFonts w:ascii="Times New Roman" w:hAnsi="Times New Roman"/>
          <w:sz w:val="24"/>
          <w:szCs w:val="24"/>
        </w:rPr>
        <w:t>burn.</w:t>
      </w:r>
    </w:p>
    <w:p w14:paraId="068C69C4" w14:textId="77777777" w:rsidR="00030001" w:rsidRDefault="00030001">
      <w:pPr>
        <w:pStyle w:val="NoSpacing"/>
        <w:rPr>
          <w:rFonts w:ascii="Times New Roman" w:hAnsi="Times New Roman"/>
          <w:sz w:val="24"/>
          <w:szCs w:val="24"/>
        </w:rPr>
      </w:pPr>
    </w:p>
    <w:p w14:paraId="53C24949"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d</w:t>
      </w:r>
    </w:p>
    <w:p w14:paraId="5F82617D"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3</w:t>
      </w:r>
    </w:p>
    <w:p w14:paraId="27E2EECC"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586</w:t>
      </w:r>
    </w:p>
    <w:p w14:paraId="47EFE1A6" w14:textId="77777777" w:rsidR="00030001" w:rsidRPr="00192D93" w:rsidRDefault="00030001">
      <w:pPr>
        <w:pStyle w:val="NoSpacing"/>
        <w:rPr>
          <w:rFonts w:ascii="Times New Roman" w:hAnsi="Times New Roman"/>
          <w:sz w:val="24"/>
          <w:szCs w:val="24"/>
        </w:rPr>
      </w:pPr>
    </w:p>
    <w:p w14:paraId="58B07977"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9.</w:t>
      </w:r>
      <w:r>
        <w:rPr>
          <w:rFonts w:ascii="Times New Roman" w:hAnsi="Times New Roman"/>
          <w:sz w:val="24"/>
          <w:szCs w:val="24"/>
        </w:rPr>
        <w:t xml:space="preserve"> </w:t>
      </w:r>
      <w:r w:rsidRPr="00192D93">
        <w:rPr>
          <w:rFonts w:ascii="Times New Roman" w:hAnsi="Times New Roman"/>
          <w:sz w:val="24"/>
          <w:szCs w:val="24"/>
        </w:rPr>
        <w:t>The largest organ of the human body is</w:t>
      </w:r>
      <w:r>
        <w:rPr>
          <w:rFonts w:ascii="Times New Roman" w:hAnsi="Times New Roman"/>
          <w:sz w:val="24"/>
          <w:szCs w:val="24"/>
        </w:rPr>
        <w:t xml:space="preserve"> the</w:t>
      </w:r>
      <w:r w:rsidRPr="00192D93">
        <w:rPr>
          <w:rFonts w:ascii="Times New Roman" w:hAnsi="Times New Roman"/>
          <w:sz w:val="24"/>
          <w:szCs w:val="24"/>
        </w:rPr>
        <w:t>:</w:t>
      </w:r>
    </w:p>
    <w:p w14:paraId="0530B41C" w14:textId="77777777" w:rsidR="00030001" w:rsidRDefault="00030001">
      <w:pPr>
        <w:pStyle w:val="NoSpacing"/>
        <w:rPr>
          <w:rFonts w:ascii="Times New Roman" w:hAnsi="Times New Roman"/>
          <w:sz w:val="24"/>
          <w:szCs w:val="24"/>
        </w:rPr>
      </w:pPr>
    </w:p>
    <w:p w14:paraId="387A3C89" w14:textId="77777777" w:rsidR="00030001" w:rsidRDefault="00030001" w:rsidP="00030001">
      <w:pPr>
        <w:pStyle w:val="NoSpacing"/>
        <w:numPr>
          <w:ilvl w:val="0"/>
          <w:numId w:val="9"/>
          <w:numberingChange w:id="32" w:author="UBERLLO" w:date="2012-07-06T12:14:00Z" w:original="%1:1:4:."/>
        </w:numPr>
        <w:rPr>
          <w:rFonts w:ascii="Times New Roman" w:hAnsi="Times New Roman"/>
          <w:sz w:val="24"/>
          <w:szCs w:val="24"/>
        </w:rPr>
      </w:pPr>
      <w:r>
        <w:rPr>
          <w:rFonts w:ascii="Times New Roman" w:hAnsi="Times New Roman"/>
          <w:sz w:val="24"/>
          <w:szCs w:val="24"/>
        </w:rPr>
        <w:t>large</w:t>
      </w:r>
      <w:r w:rsidRPr="00192D93">
        <w:rPr>
          <w:rFonts w:ascii="Times New Roman" w:hAnsi="Times New Roman"/>
          <w:sz w:val="24"/>
          <w:szCs w:val="24"/>
        </w:rPr>
        <w:t xml:space="preserve"> intestine</w:t>
      </w:r>
      <w:r>
        <w:rPr>
          <w:rFonts w:ascii="Times New Roman" w:hAnsi="Times New Roman"/>
          <w:sz w:val="24"/>
          <w:szCs w:val="24"/>
        </w:rPr>
        <w:t>.</w:t>
      </w:r>
    </w:p>
    <w:p w14:paraId="44712D9C" w14:textId="77777777" w:rsidR="00030001" w:rsidRDefault="00030001" w:rsidP="00030001">
      <w:pPr>
        <w:pStyle w:val="NoSpacing"/>
        <w:numPr>
          <w:ilvl w:val="0"/>
          <w:numId w:val="9"/>
          <w:numberingChange w:id="33" w:author="UBERLLO" w:date="2012-07-06T12:14:00Z" w:original="%1:2:4:."/>
        </w:numPr>
        <w:rPr>
          <w:rFonts w:ascii="Times New Roman" w:hAnsi="Times New Roman"/>
          <w:sz w:val="24"/>
          <w:szCs w:val="24"/>
        </w:rPr>
      </w:pPr>
      <w:r>
        <w:rPr>
          <w:rFonts w:ascii="Times New Roman" w:hAnsi="Times New Roman"/>
          <w:sz w:val="24"/>
          <w:szCs w:val="24"/>
        </w:rPr>
        <w:t>l</w:t>
      </w:r>
      <w:r w:rsidRPr="00192D93">
        <w:rPr>
          <w:rFonts w:ascii="Times New Roman" w:hAnsi="Times New Roman"/>
          <w:sz w:val="24"/>
          <w:szCs w:val="24"/>
        </w:rPr>
        <w:t>iver</w:t>
      </w:r>
      <w:r>
        <w:rPr>
          <w:rFonts w:ascii="Times New Roman" w:hAnsi="Times New Roman"/>
          <w:sz w:val="24"/>
          <w:szCs w:val="24"/>
        </w:rPr>
        <w:t>.</w:t>
      </w:r>
    </w:p>
    <w:p w14:paraId="44EF8B58" w14:textId="77777777" w:rsidR="00030001" w:rsidRDefault="00030001" w:rsidP="00030001">
      <w:pPr>
        <w:pStyle w:val="NoSpacing"/>
        <w:numPr>
          <w:ilvl w:val="0"/>
          <w:numId w:val="9"/>
          <w:numberingChange w:id="34" w:author="UBERLLO" w:date="2012-07-06T12:14:00Z" w:original="%1:3:4:."/>
        </w:numPr>
        <w:rPr>
          <w:rFonts w:ascii="Times New Roman" w:hAnsi="Times New Roman"/>
          <w:sz w:val="24"/>
          <w:szCs w:val="24"/>
        </w:rPr>
      </w:pPr>
      <w:r>
        <w:rPr>
          <w:rFonts w:ascii="Times New Roman" w:hAnsi="Times New Roman"/>
          <w:sz w:val="24"/>
          <w:szCs w:val="24"/>
        </w:rPr>
        <w:t>s</w:t>
      </w:r>
      <w:r w:rsidRPr="00192D93">
        <w:rPr>
          <w:rFonts w:ascii="Times New Roman" w:hAnsi="Times New Roman"/>
          <w:sz w:val="24"/>
          <w:szCs w:val="24"/>
        </w:rPr>
        <w:t>mall intestine</w:t>
      </w:r>
      <w:r>
        <w:rPr>
          <w:rFonts w:ascii="Times New Roman" w:hAnsi="Times New Roman"/>
          <w:sz w:val="24"/>
          <w:szCs w:val="24"/>
        </w:rPr>
        <w:t>.</w:t>
      </w:r>
    </w:p>
    <w:p w14:paraId="34C1885C" w14:textId="77777777" w:rsidR="00030001" w:rsidRDefault="00030001" w:rsidP="00030001">
      <w:pPr>
        <w:pStyle w:val="NoSpacing"/>
        <w:numPr>
          <w:ilvl w:val="0"/>
          <w:numId w:val="9"/>
          <w:numberingChange w:id="35" w:author="UBERLLO" w:date="2012-07-06T12:14:00Z" w:original="%1:4:4:."/>
        </w:numPr>
        <w:rPr>
          <w:rFonts w:ascii="Times New Roman" w:hAnsi="Times New Roman"/>
          <w:sz w:val="24"/>
          <w:szCs w:val="24"/>
        </w:rPr>
      </w:pPr>
      <w:r>
        <w:rPr>
          <w:rFonts w:ascii="Times New Roman" w:hAnsi="Times New Roman"/>
          <w:sz w:val="24"/>
          <w:szCs w:val="24"/>
        </w:rPr>
        <w:t>s</w:t>
      </w:r>
      <w:r w:rsidRPr="00192D93">
        <w:rPr>
          <w:rFonts w:ascii="Times New Roman" w:hAnsi="Times New Roman"/>
          <w:sz w:val="24"/>
          <w:szCs w:val="24"/>
        </w:rPr>
        <w:t>kin.</w:t>
      </w:r>
    </w:p>
    <w:p w14:paraId="7F98FFA5" w14:textId="77777777" w:rsidR="00030001" w:rsidRDefault="00030001">
      <w:pPr>
        <w:pStyle w:val="NoSpacing"/>
        <w:rPr>
          <w:rFonts w:ascii="Times New Roman" w:hAnsi="Times New Roman"/>
          <w:sz w:val="24"/>
          <w:szCs w:val="24"/>
        </w:rPr>
      </w:pPr>
    </w:p>
    <w:p w14:paraId="2B944F0F"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d</w:t>
      </w:r>
    </w:p>
    <w:p w14:paraId="73A9BE80"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Reference: 579–580</w:t>
      </w:r>
    </w:p>
    <w:p w14:paraId="51FE1C5A"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Supplemental</w:t>
      </w:r>
    </w:p>
    <w:p w14:paraId="1C92793F" w14:textId="77777777" w:rsidR="00030001" w:rsidRPr="00192D93" w:rsidRDefault="00030001">
      <w:pPr>
        <w:pStyle w:val="NoSpacing"/>
        <w:rPr>
          <w:rFonts w:ascii="Times New Roman" w:hAnsi="Times New Roman"/>
          <w:sz w:val="24"/>
          <w:szCs w:val="24"/>
        </w:rPr>
      </w:pPr>
    </w:p>
    <w:p w14:paraId="3A42237A"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10.</w:t>
      </w:r>
      <w:r>
        <w:rPr>
          <w:rFonts w:ascii="Times New Roman" w:hAnsi="Times New Roman"/>
          <w:sz w:val="24"/>
          <w:szCs w:val="24"/>
        </w:rPr>
        <w:t xml:space="preserve"> </w:t>
      </w:r>
      <w:r w:rsidRPr="00192D93">
        <w:rPr>
          <w:rFonts w:ascii="Times New Roman" w:hAnsi="Times New Roman"/>
          <w:sz w:val="24"/>
          <w:szCs w:val="24"/>
        </w:rPr>
        <w:t>The top two layers of the skin ar</w:t>
      </w:r>
      <w:r>
        <w:rPr>
          <w:rFonts w:ascii="Times New Roman" w:hAnsi="Times New Roman"/>
          <w:sz w:val="24"/>
          <w:szCs w:val="24"/>
        </w:rPr>
        <w:t>e the:</w:t>
      </w:r>
    </w:p>
    <w:p w14:paraId="1657E500" w14:textId="77777777" w:rsidR="00030001" w:rsidRDefault="00030001">
      <w:pPr>
        <w:pStyle w:val="NoSpacing"/>
        <w:rPr>
          <w:rFonts w:ascii="Times New Roman" w:hAnsi="Times New Roman"/>
          <w:sz w:val="24"/>
          <w:szCs w:val="24"/>
        </w:rPr>
      </w:pPr>
    </w:p>
    <w:p w14:paraId="44F8F722" w14:textId="77777777" w:rsidR="00030001" w:rsidRDefault="00030001" w:rsidP="00030001">
      <w:pPr>
        <w:pStyle w:val="NoSpacing"/>
        <w:numPr>
          <w:ilvl w:val="0"/>
          <w:numId w:val="10"/>
          <w:numberingChange w:id="36" w:author="UBERLLO" w:date="2012-07-06T12:14:00Z" w:original="%1:1:4:."/>
        </w:numPr>
        <w:rPr>
          <w:rFonts w:ascii="Times New Roman" w:hAnsi="Times New Roman"/>
          <w:sz w:val="24"/>
          <w:szCs w:val="24"/>
        </w:rPr>
      </w:pPr>
      <w:r>
        <w:rPr>
          <w:rFonts w:ascii="Times New Roman" w:hAnsi="Times New Roman"/>
          <w:sz w:val="24"/>
          <w:szCs w:val="24"/>
        </w:rPr>
        <w:t>e</w:t>
      </w:r>
      <w:r w:rsidRPr="00192D93">
        <w:rPr>
          <w:rFonts w:ascii="Times New Roman" w:hAnsi="Times New Roman"/>
          <w:sz w:val="24"/>
          <w:szCs w:val="24"/>
        </w:rPr>
        <w:t xml:space="preserve">pidermis and </w:t>
      </w:r>
      <w:r>
        <w:rPr>
          <w:rFonts w:ascii="Times New Roman" w:hAnsi="Times New Roman"/>
          <w:sz w:val="24"/>
          <w:szCs w:val="24"/>
        </w:rPr>
        <w:t xml:space="preserve">the </w:t>
      </w:r>
      <w:r w:rsidRPr="00192D93">
        <w:rPr>
          <w:rFonts w:ascii="Times New Roman" w:hAnsi="Times New Roman"/>
          <w:sz w:val="24"/>
          <w:szCs w:val="24"/>
        </w:rPr>
        <w:t>dermis</w:t>
      </w:r>
      <w:r>
        <w:rPr>
          <w:rFonts w:ascii="Times New Roman" w:hAnsi="Times New Roman"/>
          <w:sz w:val="24"/>
          <w:szCs w:val="24"/>
        </w:rPr>
        <w:t>.</w:t>
      </w:r>
    </w:p>
    <w:p w14:paraId="1E2DADCB" w14:textId="77777777" w:rsidR="00030001" w:rsidRDefault="00030001" w:rsidP="00030001">
      <w:pPr>
        <w:pStyle w:val="NoSpacing"/>
        <w:numPr>
          <w:ilvl w:val="0"/>
          <w:numId w:val="10"/>
          <w:numberingChange w:id="37" w:author="UBERLLO" w:date="2012-07-06T12:14:00Z" w:original="%1:2:4:."/>
        </w:numPr>
        <w:rPr>
          <w:rFonts w:ascii="Times New Roman" w:hAnsi="Times New Roman"/>
          <w:sz w:val="24"/>
          <w:szCs w:val="24"/>
        </w:rPr>
      </w:pPr>
      <w:r>
        <w:rPr>
          <w:rFonts w:ascii="Times New Roman" w:hAnsi="Times New Roman"/>
          <w:sz w:val="24"/>
          <w:szCs w:val="24"/>
        </w:rPr>
        <w:t>s</w:t>
      </w:r>
      <w:r w:rsidRPr="00192D93">
        <w:rPr>
          <w:rFonts w:ascii="Times New Roman" w:hAnsi="Times New Roman"/>
          <w:sz w:val="24"/>
          <w:szCs w:val="24"/>
        </w:rPr>
        <w:t xml:space="preserve">ubcutaneous and </w:t>
      </w:r>
      <w:r>
        <w:rPr>
          <w:rFonts w:ascii="Times New Roman" w:hAnsi="Times New Roman"/>
          <w:sz w:val="24"/>
          <w:szCs w:val="24"/>
        </w:rPr>
        <w:t>the</w:t>
      </w:r>
      <w:r w:rsidRPr="00192D93">
        <w:rPr>
          <w:rFonts w:ascii="Times New Roman" w:hAnsi="Times New Roman"/>
          <w:sz w:val="24"/>
          <w:szCs w:val="24"/>
        </w:rPr>
        <w:t xml:space="preserve"> dermis</w:t>
      </w:r>
      <w:r>
        <w:rPr>
          <w:rFonts w:ascii="Times New Roman" w:hAnsi="Times New Roman"/>
          <w:sz w:val="24"/>
          <w:szCs w:val="24"/>
        </w:rPr>
        <w:t>.</w:t>
      </w:r>
    </w:p>
    <w:p w14:paraId="59710170" w14:textId="77777777" w:rsidR="00030001" w:rsidRDefault="00030001" w:rsidP="00030001">
      <w:pPr>
        <w:pStyle w:val="NoSpacing"/>
        <w:numPr>
          <w:ilvl w:val="0"/>
          <w:numId w:val="10"/>
          <w:numberingChange w:id="38" w:author="UBERLLO" w:date="2012-07-06T12:14:00Z" w:original="%1:3:4:."/>
        </w:numPr>
        <w:rPr>
          <w:rFonts w:ascii="Times New Roman" w:hAnsi="Times New Roman"/>
          <w:sz w:val="24"/>
          <w:szCs w:val="24"/>
        </w:rPr>
      </w:pPr>
      <w:r>
        <w:rPr>
          <w:rFonts w:ascii="Times New Roman" w:hAnsi="Times New Roman"/>
          <w:sz w:val="24"/>
          <w:szCs w:val="24"/>
        </w:rPr>
        <w:t>e</w:t>
      </w:r>
      <w:r w:rsidRPr="00192D93">
        <w:rPr>
          <w:rFonts w:ascii="Times New Roman" w:hAnsi="Times New Roman"/>
          <w:sz w:val="24"/>
          <w:szCs w:val="24"/>
        </w:rPr>
        <w:t xml:space="preserve">pidermis and </w:t>
      </w:r>
      <w:r>
        <w:rPr>
          <w:rFonts w:ascii="Times New Roman" w:hAnsi="Times New Roman"/>
          <w:sz w:val="24"/>
          <w:szCs w:val="24"/>
        </w:rPr>
        <w:t>the</w:t>
      </w:r>
      <w:r w:rsidRPr="00192D93">
        <w:rPr>
          <w:rFonts w:ascii="Times New Roman" w:hAnsi="Times New Roman"/>
          <w:sz w:val="24"/>
          <w:szCs w:val="24"/>
        </w:rPr>
        <w:t xml:space="preserve"> cortex</w:t>
      </w:r>
      <w:r>
        <w:rPr>
          <w:rFonts w:ascii="Times New Roman" w:hAnsi="Times New Roman"/>
          <w:sz w:val="24"/>
          <w:szCs w:val="24"/>
        </w:rPr>
        <w:t>.</w:t>
      </w:r>
    </w:p>
    <w:p w14:paraId="5F510478" w14:textId="77777777" w:rsidR="00030001" w:rsidRDefault="00030001" w:rsidP="00030001">
      <w:pPr>
        <w:pStyle w:val="NoSpacing"/>
        <w:numPr>
          <w:ilvl w:val="0"/>
          <w:numId w:val="10"/>
          <w:numberingChange w:id="39" w:author="UBERLLO" w:date="2012-07-06T12:14:00Z" w:original="%1:4:4:."/>
        </w:numPr>
        <w:rPr>
          <w:rFonts w:ascii="Times New Roman" w:hAnsi="Times New Roman"/>
          <w:sz w:val="24"/>
          <w:szCs w:val="24"/>
        </w:rPr>
      </w:pPr>
      <w:r>
        <w:rPr>
          <w:rFonts w:ascii="Times New Roman" w:hAnsi="Times New Roman"/>
          <w:sz w:val="24"/>
          <w:szCs w:val="24"/>
        </w:rPr>
        <w:t>e</w:t>
      </w:r>
      <w:r w:rsidRPr="00192D93">
        <w:rPr>
          <w:rFonts w:ascii="Times New Roman" w:hAnsi="Times New Roman"/>
          <w:sz w:val="24"/>
          <w:szCs w:val="24"/>
        </w:rPr>
        <w:t xml:space="preserve">pidermis and </w:t>
      </w:r>
      <w:r>
        <w:rPr>
          <w:rFonts w:ascii="Times New Roman" w:hAnsi="Times New Roman"/>
          <w:sz w:val="24"/>
          <w:szCs w:val="24"/>
        </w:rPr>
        <w:t>the</w:t>
      </w:r>
      <w:r w:rsidRPr="00192D93">
        <w:rPr>
          <w:rFonts w:ascii="Times New Roman" w:hAnsi="Times New Roman"/>
          <w:sz w:val="24"/>
          <w:szCs w:val="24"/>
        </w:rPr>
        <w:t xml:space="preserve"> folic</w:t>
      </w:r>
      <w:r>
        <w:rPr>
          <w:rFonts w:ascii="Times New Roman" w:hAnsi="Times New Roman"/>
          <w:sz w:val="24"/>
          <w:szCs w:val="24"/>
        </w:rPr>
        <w:t>.</w:t>
      </w:r>
    </w:p>
    <w:p w14:paraId="4225672E" w14:textId="77777777" w:rsidR="00030001" w:rsidRDefault="00030001">
      <w:pPr>
        <w:pStyle w:val="NoSpacing"/>
        <w:rPr>
          <w:rFonts w:ascii="Times New Roman" w:hAnsi="Times New Roman"/>
          <w:sz w:val="24"/>
          <w:szCs w:val="24"/>
        </w:rPr>
      </w:pPr>
    </w:p>
    <w:p w14:paraId="2FF425A8"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a</w:t>
      </w:r>
    </w:p>
    <w:p w14:paraId="44555E9F"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Supplemental</w:t>
      </w:r>
    </w:p>
    <w:p w14:paraId="1A1BC345" w14:textId="77777777" w:rsidR="00030001"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581</w:t>
      </w:r>
    </w:p>
    <w:p w14:paraId="361EE8D0" w14:textId="77777777" w:rsidR="00030001" w:rsidRPr="00192D93" w:rsidRDefault="00030001">
      <w:pPr>
        <w:pStyle w:val="NoSpacing"/>
        <w:rPr>
          <w:rFonts w:ascii="Times New Roman" w:hAnsi="Times New Roman"/>
          <w:sz w:val="24"/>
          <w:szCs w:val="24"/>
        </w:rPr>
      </w:pPr>
    </w:p>
    <w:p w14:paraId="5AD6369F"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11. Thermal burns:</w:t>
      </w:r>
    </w:p>
    <w:p w14:paraId="66FA6167" w14:textId="77777777" w:rsidR="00030001" w:rsidRDefault="00030001">
      <w:pPr>
        <w:pStyle w:val="NoSpacing"/>
        <w:rPr>
          <w:rFonts w:ascii="Times New Roman" w:hAnsi="Times New Roman"/>
          <w:sz w:val="24"/>
          <w:szCs w:val="24"/>
        </w:rPr>
      </w:pPr>
    </w:p>
    <w:p w14:paraId="2E779EFC" w14:textId="77777777" w:rsidR="00030001" w:rsidRDefault="00030001" w:rsidP="00030001">
      <w:pPr>
        <w:pStyle w:val="NoSpacing"/>
        <w:numPr>
          <w:ilvl w:val="0"/>
          <w:numId w:val="11"/>
          <w:numberingChange w:id="40" w:author="UBERLLO" w:date="2012-07-06T12:14:00Z" w:original="%1:1:4:."/>
        </w:numPr>
        <w:rPr>
          <w:rFonts w:ascii="Times New Roman" w:hAnsi="Times New Roman"/>
          <w:sz w:val="24"/>
          <w:szCs w:val="24"/>
        </w:rPr>
      </w:pPr>
      <w:r w:rsidRPr="00192D93">
        <w:rPr>
          <w:rFonts w:ascii="Times New Roman" w:hAnsi="Times New Roman"/>
          <w:sz w:val="24"/>
          <w:szCs w:val="24"/>
        </w:rPr>
        <w:t>are the least common type of burns.</w:t>
      </w:r>
    </w:p>
    <w:p w14:paraId="3E1AF8F9" w14:textId="77777777" w:rsidR="00030001" w:rsidRDefault="00030001" w:rsidP="00030001">
      <w:pPr>
        <w:pStyle w:val="NoSpacing"/>
        <w:numPr>
          <w:ilvl w:val="0"/>
          <w:numId w:val="11"/>
          <w:numberingChange w:id="41" w:author="UBERLLO" w:date="2012-07-06T12:14:00Z" w:original="%1:2:4:."/>
        </w:numPr>
        <w:rPr>
          <w:rFonts w:ascii="Times New Roman" w:hAnsi="Times New Roman"/>
          <w:sz w:val="24"/>
          <w:szCs w:val="24"/>
        </w:rPr>
      </w:pPr>
      <w:r w:rsidRPr="00192D93">
        <w:rPr>
          <w:rFonts w:ascii="Times New Roman" w:hAnsi="Times New Roman"/>
          <w:sz w:val="24"/>
          <w:szCs w:val="24"/>
        </w:rPr>
        <w:t>are the most common type of burns.</w:t>
      </w:r>
    </w:p>
    <w:p w14:paraId="2BCE309D" w14:textId="77777777" w:rsidR="00030001" w:rsidRDefault="00030001" w:rsidP="00030001">
      <w:pPr>
        <w:pStyle w:val="NoSpacing"/>
        <w:numPr>
          <w:ilvl w:val="0"/>
          <w:numId w:val="11"/>
          <w:numberingChange w:id="42" w:author="UBERLLO" w:date="2012-07-06T12:14:00Z" w:original="%1:3:4:."/>
        </w:numPr>
        <w:rPr>
          <w:rFonts w:ascii="Times New Roman" w:hAnsi="Times New Roman"/>
          <w:sz w:val="24"/>
          <w:szCs w:val="24"/>
        </w:rPr>
      </w:pPr>
      <w:r w:rsidRPr="00192D93">
        <w:rPr>
          <w:rFonts w:ascii="Times New Roman" w:hAnsi="Times New Roman"/>
          <w:sz w:val="24"/>
          <w:szCs w:val="24"/>
        </w:rPr>
        <w:t>result from tanning beds.</w:t>
      </w:r>
    </w:p>
    <w:p w14:paraId="202BCDCE" w14:textId="77777777" w:rsidR="00030001" w:rsidRDefault="00030001" w:rsidP="00030001">
      <w:pPr>
        <w:pStyle w:val="NoSpacing"/>
        <w:numPr>
          <w:ilvl w:val="0"/>
          <w:numId w:val="11"/>
          <w:numberingChange w:id="43" w:author="UBERLLO" w:date="2012-07-06T12:14:00Z" w:original="%1:4:4:."/>
        </w:numPr>
        <w:rPr>
          <w:rFonts w:ascii="Times New Roman" w:hAnsi="Times New Roman"/>
          <w:sz w:val="24"/>
          <w:szCs w:val="24"/>
        </w:rPr>
      </w:pPr>
      <w:r w:rsidRPr="00192D93">
        <w:rPr>
          <w:rFonts w:ascii="Times New Roman" w:hAnsi="Times New Roman"/>
          <w:sz w:val="24"/>
          <w:szCs w:val="24"/>
        </w:rPr>
        <w:t xml:space="preserve">result from </w:t>
      </w:r>
      <w:r>
        <w:rPr>
          <w:rFonts w:ascii="Times New Roman" w:hAnsi="Times New Roman"/>
          <w:sz w:val="24"/>
          <w:szCs w:val="24"/>
        </w:rPr>
        <w:t xml:space="preserve">exposure to </w:t>
      </w:r>
      <w:r w:rsidRPr="00192D93">
        <w:rPr>
          <w:rFonts w:ascii="Times New Roman" w:hAnsi="Times New Roman"/>
          <w:sz w:val="24"/>
          <w:szCs w:val="24"/>
        </w:rPr>
        <w:t>Gamma radiation.</w:t>
      </w:r>
    </w:p>
    <w:p w14:paraId="4B831859" w14:textId="77777777" w:rsidR="00030001" w:rsidRDefault="00030001">
      <w:pPr>
        <w:pStyle w:val="NoSpacing"/>
        <w:rPr>
          <w:rFonts w:ascii="Times New Roman" w:hAnsi="Times New Roman"/>
          <w:sz w:val="24"/>
          <w:szCs w:val="24"/>
        </w:rPr>
      </w:pPr>
    </w:p>
    <w:p w14:paraId="7F49F73A"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b</w:t>
      </w:r>
    </w:p>
    <w:p w14:paraId="539E77A9"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w:t>
      </w:r>
      <w:r>
        <w:rPr>
          <w:rFonts w:ascii="Times New Roman" w:hAnsi="Times New Roman"/>
          <w:sz w:val="24"/>
          <w:szCs w:val="24"/>
        </w:rPr>
        <w:t>e</w:t>
      </w:r>
      <w:r w:rsidRPr="00192D93">
        <w:rPr>
          <w:rFonts w:ascii="Times New Roman" w:hAnsi="Times New Roman"/>
          <w:sz w:val="24"/>
          <w:szCs w:val="24"/>
        </w:rPr>
        <w:t>ctive:</w:t>
      </w:r>
      <w:r>
        <w:rPr>
          <w:rFonts w:ascii="Times New Roman" w:hAnsi="Times New Roman"/>
          <w:sz w:val="24"/>
          <w:szCs w:val="24"/>
        </w:rPr>
        <w:t xml:space="preserve"> 19-</w:t>
      </w:r>
      <w:r w:rsidRPr="00192D93">
        <w:rPr>
          <w:rFonts w:ascii="Times New Roman" w:hAnsi="Times New Roman"/>
          <w:sz w:val="24"/>
          <w:szCs w:val="24"/>
        </w:rPr>
        <w:t>1</w:t>
      </w:r>
    </w:p>
    <w:p w14:paraId="01617786"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581</w:t>
      </w:r>
    </w:p>
    <w:p w14:paraId="1332FD17" w14:textId="77777777" w:rsidR="00030001" w:rsidRPr="00192D93" w:rsidRDefault="00030001">
      <w:pPr>
        <w:pStyle w:val="NoSpacing"/>
        <w:rPr>
          <w:rFonts w:ascii="Times New Roman" w:hAnsi="Times New Roman"/>
          <w:sz w:val="24"/>
          <w:szCs w:val="24"/>
        </w:rPr>
      </w:pPr>
    </w:p>
    <w:p w14:paraId="262411AE"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12. Chemical burns result from exposure to:</w:t>
      </w:r>
    </w:p>
    <w:p w14:paraId="50C719A3" w14:textId="77777777" w:rsidR="00030001" w:rsidRDefault="00030001">
      <w:pPr>
        <w:pStyle w:val="NoSpacing"/>
        <w:rPr>
          <w:rFonts w:ascii="Times New Roman" w:hAnsi="Times New Roman"/>
          <w:sz w:val="24"/>
          <w:szCs w:val="24"/>
        </w:rPr>
      </w:pPr>
    </w:p>
    <w:p w14:paraId="012F671C" w14:textId="77777777" w:rsidR="00030001" w:rsidRDefault="00030001" w:rsidP="00030001">
      <w:pPr>
        <w:pStyle w:val="NoSpacing"/>
        <w:numPr>
          <w:ilvl w:val="0"/>
          <w:numId w:val="12"/>
          <w:numberingChange w:id="44" w:author="UBERLLO" w:date="2012-07-06T12:14:00Z" w:original="%1:1:4:."/>
        </w:numPr>
        <w:rPr>
          <w:rFonts w:ascii="Times New Roman" w:hAnsi="Times New Roman"/>
          <w:sz w:val="24"/>
          <w:szCs w:val="24"/>
        </w:rPr>
      </w:pPr>
      <w:r w:rsidRPr="00192D93">
        <w:rPr>
          <w:rFonts w:ascii="Times New Roman" w:hAnsi="Times New Roman"/>
          <w:sz w:val="24"/>
          <w:szCs w:val="24"/>
        </w:rPr>
        <w:lastRenderedPageBreak/>
        <w:t>molten tar.</w:t>
      </w:r>
      <w:r>
        <w:rPr>
          <w:rFonts w:ascii="Times New Roman" w:hAnsi="Times New Roman"/>
          <w:sz w:val="24"/>
          <w:szCs w:val="24"/>
        </w:rPr>
        <w:t xml:space="preserve"> </w:t>
      </w:r>
    </w:p>
    <w:p w14:paraId="129353B9" w14:textId="77777777" w:rsidR="00030001" w:rsidRDefault="00030001" w:rsidP="00030001">
      <w:pPr>
        <w:pStyle w:val="NoSpacing"/>
        <w:numPr>
          <w:ilvl w:val="0"/>
          <w:numId w:val="12"/>
          <w:numberingChange w:id="45" w:author="UBERLLO" w:date="2012-07-06T12:14:00Z" w:original="%1:2:4:."/>
        </w:numPr>
        <w:rPr>
          <w:rFonts w:ascii="Times New Roman" w:hAnsi="Times New Roman"/>
          <w:sz w:val="24"/>
          <w:szCs w:val="24"/>
        </w:rPr>
      </w:pPr>
      <w:r w:rsidRPr="00192D93">
        <w:rPr>
          <w:rFonts w:ascii="Times New Roman" w:hAnsi="Times New Roman"/>
          <w:sz w:val="24"/>
          <w:szCs w:val="24"/>
        </w:rPr>
        <w:t>steam.</w:t>
      </w:r>
    </w:p>
    <w:p w14:paraId="38FF9CAD" w14:textId="77777777" w:rsidR="00030001" w:rsidRDefault="00030001" w:rsidP="00030001">
      <w:pPr>
        <w:pStyle w:val="NoSpacing"/>
        <w:numPr>
          <w:ilvl w:val="0"/>
          <w:numId w:val="12"/>
          <w:numberingChange w:id="46" w:author="UBERLLO" w:date="2012-07-06T12:14:00Z" w:original="%1:3:4:."/>
        </w:numPr>
        <w:rPr>
          <w:rFonts w:ascii="Times New Roman" w:hAnsi="Times New Roman"/>
          <w:sz w:val="24"/>
          <w:szCs w:val="24"/>
        </w:rPr>
      </w:pPr>
      <w:r w:rsidRPr="00192D93">
        <w:rPr>
          <w:rFonts w:ascii="Times New Roman" w:hAnsi="Times New Roman"/>
          <w:sz w:val="24"/>
          <w:szCs w:val="24"/>
        </w:rPr>
        <w:t>hot light bulb</w:t>
      </w:r>
      <w:r>
        <w:rPr>
          <w:rFonts w:ascii="Times New Roman" w:hAnsi="Times New Roman"/>
          <w:sz w:val="24"/>
          <w:szCs w:val="24"/>
        </w:rPr>
        <w:t>s</w:t>
      </w:r>
      <w:r w:rsidRPr="00192D93">
        <w:rPr>
          <w:rFonts w:ascii="Times New Roman" w:hAnsi="Times New Roman"/>
          <w:sz w:val="24"/>
          <w:szCs w:val="24"/>
        </w:rPr>
        <w:t>.</w:t>
      </w:r>
    </w:p>
    <w:p w14:paraId="412A6E3B" w14:textId="77777777" w:rsidR="00030001" w:rsidRDefault="00030001" w:rsidP="00030001">
      <w:pPr>
        <w:pStyle w:val="NoSpacing"/>
        <w:numPr>
          <w:ilvl w:val="0"/>
          <w:numId w:val="12"/>
          <w:numberingChange w:id="47" w:author="UBERLLO" w:date="2012-07-06T12:14:00Z" w:original="%1:4:4:."/>
        </w:numPr>
        <w:rPr>
          <w:rFonts w:ascii="Times New Roman" w:hAnsi="Times New Roman"/>
          <w:sz w:val="24"/>
          <w:szCs w:val="24"/>
        </w:rPr>
      </w:pPr>
      <w:r w:rsidRPr="00192D93">
        <w:rPr>
          <w:rFonts w:ascii="Times New Roman" w:hAnsi="Times New Roman"/>
          <w:sz w:val="24"/>
          <w:szCs w:val="24"/>
        </w:rPr>
        <w:t>caustic substances.</w:t>
      </w:r>
    </w:p>
    <w:p w14:paraId="13D39345" w14:textId="77777777" w:rsidR="00030001" w:rsidRDefault="00030001">
      <w:pPr>
        <w:pStyle w:val="NoSpacing"/>
        <w:rPr>
          <w:rFonts w:ascii="Times New Roman" w:hAnsi="Times New Roman"/>
          <w:sz w:val="24"/>
          <w:szCs w:val="24"/>
        </w:rPr>
      </w:pPr>
    </w:p>
    <w:p w14:paraId="6256CA5B" w14:textId="77777777" w:rsidR="00234362" w:rsidRDefault="00030001">
      <w:pPr>
        <w:pStyle w:val="NoSpacing"/>
        <w:rPr>
          <w:ins w:id="48" w:author="Brook Patten" w:date="2019-10-28T15:50:00Z"/>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d</w:t>
      </w:r>
    </w:p>
    <w:p w14:paraId="36C57CA2" w14:textId="655E00EF" w:rsidR="00030001" w:rsidRPr="00192D93" w:rsidRDefault="00030001">
      <w:pPr>
        <w:pStyle w:val="NoSpacing"/>
        <w:rPr>
          <w:rFonts w:ascii="Times New Roman" w:hAnsi="Times New Roman"/>
          <w:sz w:val="24"/>
          <w:szCs w:val="24"/>
        </w:rPr>
      </w:pPr>
      <w:del w:id="49" w:author="Brook Patten" w:date="2019-10-28T15:50:00Z">
        <w:r w:rsidRPr="00192D93" w:rsidDel="00234362">
          <w:rPr>
            <w:rFonts w:ascii="Times New Roman" w:hAnsi="Times New Roman"/>
            <w:sz w:val="24"/>
            <w:szCs w:val="24"/>
          </w:rPr>
          <w:br/>
        </w:r>
      </w:del>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1</w:t>
      </w:r>
      <w:bookmarkStart w:id="50" w:name="_GoBack"/>
      <w:bookmarkEnd w:id="50"/>
    </w:p>
    <w:p w14:paraId="514B2007"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582</w:t>
      </w:r>
    </w:p>
    <w:p w14:paraId="4A1889D4" w14:textId="77777777" w:rsidR="00030001" w:rsidRPr="00192D93" w:rsidRDefault="00030001">
      <w:pPr>
        <w:pStyle w:val="NoSpacing"/>
        <w:rPr>
          <w:rFonts w:ascii="Times New Roman" w:hAnsi="Times New Roman"/>
          <w:sz w:val="24"/>
          <w:szCs w:val="24"/>
        </w:rPr>
      </w:pPr>
    </w:p>
    <w:p w14:paraId="2A6C6953"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 xml:space="preserve">13. The most serious chemical burns could </w:t>
      </w:r>
      <w:r>
        <w:rPr>
          <w:rFonts w:ascii="Times New Roman" w:hAnsi="Times New Roman"/>
          <w:sz w:val="24"/>
          <w:szCs w:val="24"/>
        </w:rPr>
        <w:t xml:space="preserve">result </w:t>
      </w:r>
      <w:r w:rsidRPr="00192D93">
        <w:rPr>
          <w:rFonts w:ascii="Times New Roman" w:hAnsi="Times New Roman"/>
          <w:sz w:val="24"/>
          <w:szCs w:val="24"/>
        </w:rPr>
        <w:t>from exposure to a solution with a pH of</w:t>
      </w:r>
      <w:r>
        <w:rPr>
          <w:rFonts w:ascii="Times New Roman" w:hAnsi="Times New Roman"/>
          <w:sz w:val="24"/>
          <w:szCs w:val="24"/>
        </w:rPr>
        <w:t>:</w:t>
      </w:r>
    </w:p>
    <w:p w14:paraId="1C1170CB" w14:textId="77777777" w:rsidR="00030001" w:rsidRDefault="00030001">
      <w:pPr>
        <w:pStyle w:val="NoSpacing"/>
        <w:rPr>
          <w:rFonts w:ascii="Times New Roman" w:hAnsi="Times New Roman"/>
          <w:sz w:val="24"/>
          <w:szCs w:val="24"/>
        </w:rPr>
      </w:pPr>
    </w:p>
    <w:p w14:paraId="6420D4D7" w14:textId="77777777" w:rsidR="00030001" w:rsidRDefault="00030001" w:rsidP="00030001">
      <w:pPr>
        <w:pStyle w:val="NoSpacing"/>
        <w:numPr>
          <w:ilvl w:val="0"/>
          <w:numId w:val="13"/>
          <w:numberingChange w:id="51" w:author="UBERLLO" w:date="2012-07-06T12:14:00Z" w:original="%1:1:4:."/>
        </w:numPr>
        <w:rPr>
          <w:rFonts w:ascii="Times New Roman" w:hAnsi="Times New Roman"/>
          <w:sz w:val="24"/>
          <w:szCs w:val="24"/>
        </w:rPr>
      </w:pPr>
      <w:r w:rsidRPr="00192D93">
        <w:rPr>
          <w:rFonts w:ascii="Times New Roman" w:hAnsi="Times New Roman"/>
          <w:sz w:val="24"/>
          <w:szCs w:val="24"/>
        </w:rPr>
        <w:t>7</w:t>
      </w:r>
      <w:r>
        <w:rPr>
          <w:rFonts w:ascii="Times New Roman" w:hAnsi="Times New Roman"/>
          <w:sz w:val="24"/>
          <w:szCs w:val="24"/>
        </w:rPr>
        <w:t>.</w:t>
      </w:r>
    </w:p>
    <w:p w14:paraId="5A9225AE" w14:textId="77777777" w:rsidR="00030001" w:rsidRDefault="00030001" w:rsidP="00030001">
      <w:pPr>
        <w:pStyle w:val="NoSpacing"/>
        <w:numPr>
          <w:ilvl w:val="0"/>
          <w:numId w:val="13"/>
          <w:numberingChange w:id="52" w:author="UBERLLO" w:date="2012-07-06T12:14:00Z" w:original="%1:2:4:."/>
        </w:numPr>
        <w:rPr>
          <w:rFonts w:ascii="Times New Roman" w:hAnsi="Times New Roman"/>
          <w:sz w:val="24"/>
          <w:szCs w:val="24"/>
        </w:rPr>
      </w:pPr>
      <w:r w:rsidRPr="00192D93">
        <w:rPr>
          <w:rFonts w:ascii="Times New Roman" w:hAnsi="Times New Roman"/>
          <w:sz w:val="24"/>
          <w:szCs w:val="24"/>
        </w:rPr>
        <w:t>9</w:t>
      </w:r>
      <w:r>
        <w:rPr>
          <w:rFonts w:ascii="Times New Roman" w:hAnsi="Times New Roman"/>
          <w:sz w:val="24"/>
          <w:szCs w:val="24"/>
        </w:rPr>
        <w:t>.</w:t>
      </w:r>
    </w:p>
    <w:p w14:paraId="33BC5B6E" w14:textId="77777777" w:rsidR="00030001" w:rsidRDefault="00030001" w:rsidP="00030001">
      <w:pPr>
        <w:pStyle w:val="NoSpacing"/>
        <w:numPr>
          <w:ilvl w:val="0"/>
          <w:numId w:val="13"/>
          <w:numberingChange w:id="53" w:author="UBERLLO" w:date="2012-07-06T12:14:00Z" w:original="%1:3:4:."/>
        </w:numPr>
        <w:rPr>
          <w:rFonts w:ascii="Times New Roman" w:hAnsi="Times New Roman"/>
          <w:sz w:val="24"/>
          <w:szCs w:val="24"/>
        </w:rPr>
      </w:pPr>
      <w:r w:rsidRPr="00192D93">
        <w:rPr>
          <w:rFonts w:ascii="Times New Roman" w:hAnsi="Times New Roman"/>
          <w:sz w:val="24"/>
          <w:szCs w:val="24"/>
        </w:rPr>
        <w:t>6</w:t>
      </w:r>
      <w:r>
        <w:rPr>
          <w:rFonts w:ascii="Times New Roman" w:hAnsi="Times New Roman"/>
          <w:sz w:val="24"/>
          <w:szCs w:val="24"/>
        </w:rPr>
        <w:t>.</w:t>
      </w:r>
    </w:p>
    <w:p w14:paraId="5C0C4EEB" w14:textId="77777777" w:rsidR="00030001" w:rsidRDefault="00030001" w:rsidP="00030001">
      <w:pPr>
        <w:pStyle w:val="NoSpacing"/>
        <w:numPr>
          <w:ilvl w:val="0"/>
          <w:numId w:val="13"/>
          <w:numberingChange w:id="54" w:author="UBERLLO" w:date="2012-07-06T12:14:00Z" w:original="%1:4:4:."/>
        </w:numPr>
        <w:rPr>
          <w:rFonts w:ascii="Times New Roman" w:hAnsi="Times New Roman"/>
          <w:sz w:val="24"/>
          <w:szCs w:val="24"/>
        </w:rPr>
      </w:pPr>
      <w:r w:rsidRPr="00192D93">
        <w:rPr>
          <w:rFonts w:ascii="Times New Roman" w:hAnsi="Times New Roman"/>
          <w:sz w:val="24"/>
          <w:szCs w:val="24"/>
        </w:rPr>
        <w:t>13</w:t>
      </w:r>
      <w:r>
        <w:rPr>
          <w:rFonts w:ascii="Times New Roman" w:hAnsi="Times New Roman"/>
          <w:sz w:val="24"/>
          <w:szCs w:val="24"/>
        </w:rPr>
        <w:t>.</w:t>
      </w:r>
    </w:p>
    <w:p w14:paraId="5F3C83E8" w14:textId="77777777" w:rsidR="00030001" w:rsidRDefault="00030001">
      <w:pPr>
        <w:pStyle w:val="NoSpacing"/>
        <w:rPr>
          <w:rFonts w:ascii="Times New Roman" w:hAnsi="Times New Roman"/>
          <w:sz w:val="24"/>
          <w:szCs w:val="24"/>
        </w:rPr>
      </w:pPr>
    </w:p>
    <w:p w14:paraId="2F9D42C2"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d</w:t>
      </w:r>
    </w:p>
    <w:p w14:paraId="3F16E066"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1</w:t>
      </w:r>
    </w:p>
    <w:p w14:paraId="6BAB6D50"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582</w:t>
      </w:r>
    </w:p>
    <w:p w14:paraId="2A8D821C" w14:textId="77777777" w:rsidR="00030001" w:rsidRPr="00192D93" w:rsidRDefault="00030001">
      <w:pPr>
        <w:pStyle w:val="NoSpacing"/>
        <w:rPr>
          <w:rFonts w:ascii="Times New Roman" w:hAnsi="Times New Roman"/>
          <w:sz w:val="24"/>
          <w:szCs w:val="24"/>
        </w:rPr>
      </w:pPr>
    </w:p>
    <w:p w14:paraId="11C54351"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 xml:space="preserve">14. Electrical injuries produce severe </w:t>
      </w:r>
      <w:r>
        <w:rPr>
          <w:rFonts w:ascii="Times New Roman" w:hAnsi="Times New Roman"/>
          <w:sz w:val="24"/>
          <w:szCs w:val="24"/>
        </w:rPr>
        <w:t xml:space="preserve">external and internal </w:t>
      </w:r>
      <w:r w:rsidRPr="00192D93">
        <w:rPr>
          <w:rFonts w:ascii="Times New Roman" w:hAnsi="Times New Roman"/>
          <w:sz w:val="24"/>
          <w:szCs w:val="24"/>
        </w:rPr>
        <w:t>injuries because:</w:t>
      </w:r>
    </w:p>
    <w:p w14:paraId="57B4376B" w14:textId="77777777" w:rsidR="00030001" w:rsidRDefault="00030001">
      <w:pPr>
        <w:pStyle w:val="NoSpacing"/>
        <w:rPr>
          <w:rFonts w:ascii="Times New Roman" w:hAnsi="Times New Roman"/>
          <w:sz w:val="24"/>
          <w:szCs w:val="24"/>
        </w:rPr>
      </w:pPr>
    </w:p>
    <w:p w14:paraId="37BED82B" w14:textId="77777777" w:rsidR="00030001" w:rsidRDefault="00030001" w:rsidP="00030001">
      <w:pPr>
        <w:pStyle w:val="NoSpacing"/>
        <w:numPr>
          <w:ilvl w:val="0"/>
          <w:numId w:val="27"/>
          <w:numberingChange w:id="55" w:author="UBERLLO" w:date="2012-07-06T12:14:00Z" w:original="%1:1:4:."/>
        </w:numPr>
        <w:rPr>
          <w:rFonts w:ascii="Times New Roman" w:hAnsi="Times New Roman"/>
          <w:sz w:val="24"/>
          <w:szCs w:val="24"/>
        </w:rPr>
      </w:pPr>
      <w:r>
        <w:rPr>
          <w:rFonts w:ascii="Times New Roman" w:hAnsi="Times New Roman"/>
          <w:sz w:val="24"/>
          <w:szCs w:val="24"/>
        </w:rPr>
        <w:t>t</w:t>
      </w:r>
      <w:r w:rsidRPr="00192D93">
        <w:rPr>
          <w:rFonts w:ascii="Times New Roman" w:hAnsi="Times New Roman"/>
          <w:sz w:val="24"/>
          <w:szCs w:val="24"/>
        </w:rPr>
        <w:t>he skin is a poor conductor</w:t>
      </w:r>
      <w:r>
        <w:rPr>
          <w:rFonts w:ascii="Times New Roman" w:hAnsi="Times New Roman"/>
          <w:sz w:val="24"/>
          <w:szCs w:val="24"/>
        </w:rPr>
        <w:t xml:space="preserve"> with a high resistance, and </w:t>
      </w:r>
      <w:r w:rsidRPr="00192D93">
        <w:rPr>
          <w:rFonts w:ascii="Times New Roman" w:hAnsi="Times New Roman"/>
          <w:sz w:val="24"/>
          <w:szCs w:val="24"/>
        </w:rPr>
        <w:t>blood vessels are</w:t>
      </w:r>
      <w:r>
        <w:rPr>
          <w:rFonts w:ascii="Times New Roman" w:hAnsi="Times New Roman"/>
          <w:sz w:val="24"/>
          <w:szCs w:val="24"/>
        </w:rPr>
        <w:t xml:space="preserve"> good conductors with low resistance.</w:t>
      </w:r>
    </w:p>
    <w:p w14:paraId="2F77AA5C" w14:textId="77777777" w:rsidR="00030001" w:rsidRDefault="00030001" w:rsidP="00030001">
      <w:pPr>
        <w:pStyle w:val="NoSpacing"/>
        <w:numPr>
          <w:ilvl w:val="0"/>
          <w:numId w:val="27"/>
          <w:numberingChange w:id="56" w:author="UBERLLO" w:date="2012-07-06T12:14:00Z" w:original="%1:2:4:."/>
        </w:numPr>
        <w:rPr>
          <w:rFonts w:ascii="Times New Roman" w:hAnsi="Times New Roman"/>
          <w:sz w:val="24"/>
          <w:szCs w:val="24"/>
        </w:rPr>
      </w:pPr>
      <w:r>
        <w:rPr>
          <w:rFonts w:ascii="Times New Roman" w:hAnsi="Times New Roman"/>
          <w:sz w:val="24"/>
          <w:szCs w:val="24"/>
        </w:rPr>
        <w:t>both t</w:t>
      </w:r>
      <w:r w:rsidRPr="00192D93">
        <w:rPr>
          <w:rFonts w:ascii="Times New Roman" w:hAnsi="Times New Roman"/>
          <w:sz w:val="24"/>
          <w:szCs w:val="24"/>
        </w:rPr>
        <w:t xml:space="preserve">he skin </w:t>
      </w:r>
      <w:r>
        <w:rPr>
          <w:rFonts w:ascii="Times New Roman" w:hAnsi="Times New Roman"/>
          <w:sz w:val="24"/>
          <w:szCs w:val="24"/>
        </w:rPr>
        <w:t xml:space="preserve">and blood vessels are </w:t>
      </w:r>
      <w:r w:rsidRPr="00192D93">
        <w:rPr>
          <w:rFonts w:ascii="Times New Roman" w:hAnsi="Times New Roman"/>
          <w:sz w:val="24"/>
          <w:szCs w:val="24"/>
        </w:rPr>
        <w:t>good conductor</w:t>
      </w:r>
      <w:r>
        <w:rPr>
          <w:rFonts w:ascii="Times New Roman" w:hAnsi="Times New Roman"/>
          <w:sz w:val="24"/>
          <w:szCs w:val="24"/>
        </w:rPr>
        <w:t xml:space="preserve">s with </w:t>
      </w:r>
      <w:r w:rsidRPr="00192D93">
        <w:rPr>
          <w:rFonts w:ascii="Times New Roman" w:hAnsi="Times New Roman"/>
          <w:sz w:val="24"/>
          <w:szCs w:val="24"/>
        </w:rPr>
        <w:t>low resistance</w:t>
      </w:r>
      <w:r>
        <w:rPr>
          <w:rFonts w:ascii="Times New Roman" w:hAnsi="Times New Roman"/>
          <w:sz w:val="24"/>
          <w:szCs w:val="24"/>
        </w:rPr>
        <w:t>.</w:t>
      </w:r>
    </w:p>
    <w:p w14:paraId="1CCF62DE" w14:textId="77777777" w:rsidR="00030001" w:rsidRDefault="00030001" w:rsidP="00030001">
      <w:pPr>
        <w:pStyle w:val="NoSpacing"/>
        <w:numPr>
          <w:ilvl w:val="0"/>
          <w:numId w:val="27"/>
          <w:numberingChange w:id="57" w:author="UBERLLO" w:date="2012-07-06T12:14:00Z" w:original="%1:3:4:."/>
        </w:numPr>
        <w:rPr>
          <w:rFonts w:ascii="Times New Roman" w:hAnsi="Times New Roman"/>
          <w:sz w:val="24"/>
          <w:szCs w:val="24"/>
        </w:rPr>
      </w:pPr>
      <w:r>
        <w:rPr>
          <w:rFonts w:ascii="Times New Roman" w:hAnsi="Times New Roman"/>
          <w:sz w:val="24"/>
          <w:szCs w:val="24"/>
        </w:rPr>
        <w:t>t</w:t>
      </w:r>
      <w:r w:rsidRPr="00192D93">
        <w:rPr>
          <w:rFonts w:ascii="Times New Roman" w:hAnsi="Times New Roman"/>
          <w:sz w:val="24"/>
          <w:szCs w:val="24"/>
        </w:rPr>
        <w:t xml:space="preserve">he skin is a good conductor with </w:t>
      </w:r>
      <w:r>
        <w:rPr>
          <w:rFonts w:ascii="Times New Roman" w:hAnsi="Times New Roman"/>
          <w:sz w:val="24"/>
          <w:szCs w:val="24"/>
        </w:rPr>
        <w:t xml:space="preserve">a </w:t>
      </w:r>
      <w:r w:rsidRPr="00192D93">
        <w:rPr>
          <w:rFonts w:ascii="Times New Roman" w:hAnsi="Times New Roman"/>
          <w:sz w:val="24"/>
          <w:szCs w:val="24"/>
        </w:rPr>
        <w:t>high resistance</w:t>
      </w:r>
      <w:r>
        <w:rPr>
          <w:rFonts w:ascii="Times New Roman" w:hAnsi="Times New Roman"/>
          <w:sz w:val="24"/>
          <w:szCs w:val="24"/>
        </w:rPr>
        <w:t xml:space="preserve">, and </w:t>
      </w:r>
      <w:r w:rsidRPr="00192D93">
        <w:rPr>
          <w:rFonts w:ascii="Times New Roman" w:hAnsi="Times New Roman"/>
          <w:sz w:val="24"/>
          <w:szCs w:val="24"/>
        </w:rPr>
        <w:t>blood vessels are</w:t>
      </w:r>
      <w:r>
        <w:rPr>
          <w:rFonts w:ascii="Times New Roman" w:hAnsi="Times New Roman"/>
          <w:sz w:val="24"/>
          <w:szCs w:val="24"/>
        </w:rPr>
        <w:t xml:space="preserve"> good conductors with low resistance.</w:t>
      </w:r>
    </w:p>
    <w:p w14:paraId="5B109126" w14:textId="77777777" w:rsidR="00030001" w:rsidRDefault="00030001">
      <w:pPr>
        <w:pStyle w:val="NoSpacing"/>
        <w:numPr>
          <w:ilvl w:val="0"/>
          <w:numId w:val="27"/>
          <w:numberingChange w:id="58" w:author="UBERLLO" w:date="2012-07-06T12:14:00Z" w:original="%1:4:4:."/>
        </w:numPr>
        <w:rPr>
          <w:rFonts w:ascii="Times New Roman" w:hAnsi="Times New Roman"/>
          <w:sz w:val="24"/>
          <w:szCs w:val="24"/>
        </w:rPr>
      </w:pPr>
      <w:r>
        <w:rPr>
          <w:rFonts w:ascii="Times New Roman" w:hAnsi="Times New Roman"/>
          <w:sz w:val="24"/>
          <w:szCs w:val="24"/>
        </w:rPr>
        <w:t>s</w:t>
      </w:r>
      <w:r w:rsidRPr="00192D93">
        <w:rPr>
          <w:rFonts w:ascii="Times New Roman" w:hAnsi="Times New Roman"/>
          <w:sz w:val="24"/>
          <w:szCs w:val="24"/>
        </w:rPr>
        <w:t xml:space="preserve">kin is a poor conductor with </w:t>
      </w:r>
      <w:r>
        <w:rPr>
          <w:rFonts w:ascii="Times New Roman" w:hAnsi="Times New Roman"/>
          <w:sz w:val="24"/>
          <w:szCs w:val="24"/>
        </w:rPr>
        <w:t xml:space="preserve">a </w:t>
      </w:r>
      <w:r w:rsidRPr="00192D93">
        <w:rPr>
          <w:rFonts w:ascii="Times New Roman" w:hAnsi="Times New Roman"/>
          <w:sz w:val="24"/>
          <w:szCs w:val="24"/>
        </w:rPr>
        <w:t>low resistance</w:t>
      </w:r>
      <w:r>
        <w:rPr>
          <w:rFonts w:ascii="Times New Roman" w:hAnsi="Times New Roman"/>
          <w:sz w:val="24"/>
          <w:szCs w:val="24"/>
        </w:rPr>
        <w:t xml:space="preserve">, and </w:t>
      </w:r>
      <w:r w:rsidRPr="00192D93">
        <w:rPr>
          <w:rFonts w:ascii="Times New Roman" w:hAnsi="Times New Roman"/>
          <w:sz w:val="24"/>
          <w:szCs w:val="24"/>
        </w:rPr>
        <w:t>blood vessels are</w:t>
      </w:r>
      <w:r>
        <w:rPr>
          <w:rFonts w:ascii="Times New Roman" w:hAnsi="Times New Roman"/>
          <w:sz w:val="24"/>
          <w:szCs w:val="24"/>
        </w:rPr>
        <w:t xml:space="preserve"> good conductors with low resistance.</w:t>
      </w:r>
    </w:p>
    <w:p w14:paraId="259D48FB" w14:textId="77777777" w:rsidR="00030001" w:rsidRDefault="00030001">
      <w:pPr>
        <w:pStyle w:val="NoSpacing"/>
        <w:rPr>
          <w:rFonts w:ascii="Times New Roman" w:hAnsi="Times New Roman"/>
          <w:sz w:val="24"/>
          <w:szCs w:val="24"/>
        </w:rPr>
      </w:pPr>
    </w:p>
    <w:p w14:paraId="1E05876C" w14:textId="77777777" w:rsidR="00030001" w:rsidRDefault="00030001" w:rsidP="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a</w:t>
      </w:r>
      <w:r w:rsidRPr="00333AD1">
        <w:rPr>
          <w:rFonts w:ascii="Times New Roman" w:hAnsi="Times New Roman"/>
          <w:sz w:val="24"/>
          <w:szCs w:val="24"/>
        </w:rPr>
        <w:t xml:space="preserve"> </w:t>
      </w:r>
    </w:p>
    <w:p w14:paraId="55290397" w14:textId="77777777" w:rsidR="00030001" w:rsidRPr="00192D93" w:rsidRDefault="00030001" w:rsidP="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1</w:t>
      </w:r>
    </w:p>
    <w:p w14:paraId="217B8B07"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583</w:t>
      </w:r>
    </w:p>
    <w:p w14:paraId="1B9156D9" w14:textId="77777777" w:rsidR="00030001" w:rsidRPr="00192D93" w:rsidRDefault="00030001">
      <w:pPr>
        <w:pStyle w:val="NoSpacing"/>
        <w:rPr>
          <w:rFonts w:ascii="Times New Roman" w:hAnsi="Times New Roman"/>
          <w:sz w:val="24"/>
          <w:szCs w:val="24"/>
        </w:rPr>
      </w:pPr>
    </w:p>
    <w:p w14:paraId="31BD8B5D"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15.</w:t>
      </w:r>
      <w:r>
        <w:rPr>
          <w:rFonts w:ascii="Times New Roman" w:hAnsi="Times New Roman"/>
          <w:sz w:val="24"/>
          <w:szCs w:val="24"/>
        </w:rPr>
        <w:t xml:space="preserve"> </w:t>
      </w:r>
      <w:r w:rsidRPr="00192D93">
        <w:rPr>
          <w:rFonts w:ascii="Times New Roman" w:hAnsi="Times New Roman"/>
          <w:sz w:val="24"/>
          <w:szCs w:val="24"/>
        </w:rPr>
        <w:t>Thermal burns result from:</w:t>
      </w:r>
    </w:p>
    <w:p w14:paraId="4F984208" w14:textId="77777777" w:rsidR="00030001" w:rsidRDefault="00030001">
      <w:pPr>
        <w:pStyle w:val="NoSpacing"/>
        <w:rPr>
          <w:rFonts w:ascii="Times New Roman" w:hAnsi="Times New Roman"/>
          <w:sz w:val="24"/>
          <w:szCs w:val="24"/>
        </w:rPr>
      </w:pPr>
    </w:p>
    <w:p w14:paraId="1F29FF2E" w14:textId="77777777" w:rsidR="00030001" w:rsidRDefault="00030001" w:rsidP="00030001">
      <w:pPr>
        <w:pStyle w:val="NoSpacing"/>
        <w:numPr>
          <w:ilvl w:val="0"/>
          <w:numId w:val="15"/>
          <w:numberingChange w:id="59" w:author="UBERLLO" w:date="2012-07-06T12:14:00Z" w:original="%1:1:4:."/>
        </w:numPr>
        <w:rPr>
          <w:rFonts w:ascii="Times New Roman" w:hAnsi="Times New Roman"/>
          <w:sz w:val="24"/>
          <w:szCs w:val="24"/>
        </w:rPr>
      </w:pPr>
      <w:r w:rsidRPr="00192D93">
        <w:rPr>
          <w:rFonts w:ascii="Times New Roman" w:hAnsi="Times New Roman"/>
          <w:sz w:val="24"/>
          <w:szCs w:val="24"/>
        </w:rPr>
        <w:t>transmitted Gamma</w:t>
      </w:r>
      <w:r>
        <w:rPr>
          <w:rFonts w:ascii="Times New Roman" w:hAnsi="Times New Roman"/>
          <w:sz w:val="24"/>
          <w:szCs w:val="24"/>
        </w:rPr>
        <w:t xml:space="preserve"> radiation</w:t>
      </w:r>
      <w:r w:rsidRPr="00192D93">
        <w:rPr>
          <w:rFonts w:ascii="Times New Roman" w:hAnsi="Times New Roman"/>
          <w:sz w:val="24"/>
          <w:szCs w:val="24"/>
        </w:rPr>
        <w:t>.</w:t>
      </w:r>
    </w:p>
    <w:p w14:paraId="292F4C1F" w14:textId="77777777" w:rsidR="00030001" w:rsidRDefault="00030001" w:rsidP="00030001">
      <w:pPr>
        <w:pStyle w:val="NoSpacing"/>
        <w:numPr>
          <w:ilvl w:val="0"/>
          <w:numId w:val="15"/>
          <w:numberingChange w:id="60" w:author="UBERLLO" w:date="2012-07-06T12:14:00Z" w:original="%1:2:4:."/>
        </w:numPr>
        <w:rPr>
          <w:rFonts w:ascii="Times New Roman" w:hAnsi="Times New Roman"/>
          <w:sz w:val="24"/>
          <w:szCs w:val="24"/>
        </w:rPr>
      </w:pPr>
      <w:r w:rsidRPr="00192D93">
        <w:rPr>
          <w:rFonts w:ascii="Times New Roman" w:hAnsi="Times New Roman"/>
          <w:sz w:val="24"/>
          <w:szCs w:val="24"/>
        </w:rPr>
        <w:t xml:space="preserve">direct contact </w:t>
      </w:r>
      <w:r>
        <w:rPr>
          <w:rFonts w:ascii="Times New Roman" w:hAnsi="Times New Roman"/>
          <w:sz w:val="24"/>
          <w:szCs w:val="24"/>
        </w:rPr>
        <w:t xml:space="preserve">between a heat </w:t>
      </w:r>
      <w:r w:rsidRPr="00192D93">
        <w:rPr>
          <w:rFonts w:ascii="Times New Roman" w:hAnsi="Times New Roman"/>
          <w:sz w:val="24"/>
          <w:szCs w:val="24"/>
        </w:rPr>
        <w:t xml:space="preserve">source and </w:t>
      </w:r>
      <w:r>
        <w:rPr>
          <w:rFonts w:ascii="Times New Roman" w:hAnsi="Times New Roman"/>
          <w:sz w:val="24"/>
          <w:szCs w:val="24"/>
        </w:rPr>
        <w:t xml:space="preserve">the </w:t>
      </w:r>
      <w:r w:rsidRPr="00192D93">
        <w:rPr>
          <w:rFonts w:ascii="Times New Roman" w:hAnsi="Times New Roman"/>
          <w:sz w:val="24"/>
          <w:szCs w:val="24"/>
        </w:rPr>
        <w:t>skin.</w:t>
      </w:r>
    </w:p>
    <w:p w14:paraId="168814E2" w14:textId="77777777" w:rsidR="00030001" w:rsidRDefault="00030001" w:rsidP="00030001">
      <w:pPr>
        <w:pStyle w:val="NoSpacing"/>
        <w:numPr>
          <w:ilvl w:val="0"/>
          <w:numId w:val="15"/>
          <w:numberingChange w:id="61" w:author="UBERLLO" w:date="2012-07-06T12:14:00Z" w:original="%1:3:4:."/>
        </w:numPr>
        <w:rPr>
          <w:rFonts w:ascii="Times New Roman" w:hAnsi="Times New Roman"/>
          <w:sz w:val="24"/>
          <w:szCs w:val="24"/>
        </w:rPr>
      </w:pPr>
      <w:r w:rsidRPr="00192D93">
        <w:rPr>
          <w:rFonts w:ascii="Times New Roman" w:hAnsi="Times New Roman"/>
          <w:sz w:val="24"/>
          <w:szCs w:val="24"/>
        </w:rPr>
        <w:t xml:space="preserve">indirect contact </w:t>
      </w:r>
      <w:r>
        <w:rPr>
          <w:rFonts w:ascii="Times New Roman" w:hAnsi="Times New Roman"/>
          <w:sz w:val="24"/>
          <w:szCs w:val="24"/>
        </w:rPr>
        <w:t xml:space="preserve">between a heat </w:t>
      </w:r>
      <w:r w:rsidRPr="00192D93">
        <w:rPr>
          <w:rFonts w:ascii="Times New Roman" w:hAnsi="Times New Roman"/>
          <w:sz w:val="24"/>
          <w:szCs w:val="24"/>
        </w:rPr>
        <w:t xml:space="preserve">source and </w:t>
      </w:r>
      <w:r>
        <w:rPr>
          <w:rFonts w:ascii="Times New Roman" w:hAnsi="Times New Roman"/>
          <w:sz w:val="24"/>
          <w:szCs w:val="24"/>
        </w:rPr>
        <w:t xml:space="preserve">the </w:t>
      </w:r>
      <w:r w:rsidRPr="00192D93">
        <w:rPr>
          <w:rFonts w:ascii="Times New Roman" w:hAnsi="Times New Roman"/>
          <w:sz w:val="24"/>
          <w:szCs w:val="24"/>
        </w:rPr>
        <w:t>skin.</w:t>
      </w:r>
    </w:p>
    <w:p w14:paraId="7D95F0D9" w14:textId="77777777" w:rsidR="00030001" w:rsidRDefault="00030001" w:rsidP="00030001">
      <w:pPr>
        <w:pStyle w:val="NoSpacing"/>
        <w:numPr>
          <w:ilvl w:val="0"/>
          <w:numId w:val="15"/>
          <w:numberingChange w:id="62" w:author="UBERLLO" w:date="2012-07-06T12:14:00Z" w:original="%1:4:4:."/>
        </w:numPr>
        <w:rPr>
          <w:rFonts w:ascii="Times New Roman" w:hAnsi="Times New Roman"/>
          <w:sz w:val="24"/>
          <w:szCs w:val="24"/>
        </w:rPr>
      </w:pPr>
      <w:r>
        <w:rPr>
          <w:rFonts w:ascii="Times New Roman" w:hAnsi="Times New Roman"/>
          <w:sz w:val="24"/>
          <w:szCs w:val="24"/>
        </w:rPr>
        <w:t xml:space="preserve">a </w:t>
      </w:r>
      <w:r w:rsidRPr="00192D93">
        <w:rPr>
          <w:rFonts w:ascii="Times New Roman" w:hAnsi="Times New Roman"/>
          <w:sz w:val="24"/>
          <w:szCs w:val="24"/>
        </w:rPr>
        <w:t>chemical reaction</w:t>
      </w:r>
      <w:r>
        <w:rPr>
          <w:rFonts w:ascii="Times New Roman" w:hAnsi="Times New Roman"/>
          <w:sz w:val="24"/>
          <w:szCs w:val="24"/>
        </w:rPr>
        <w:t xml:space="preserve"> stimulated by a heat </w:t>
      </w:r>
      <w:r w:rsidRPr="00192D93">
        <w:rPr>
          <w:rFonts w:ascii="Times New Roman" w:hAnsi="Times New Roman"/>
          <w:sz w:val="24"/>
          <w:szCs w:val="24"/>
        </w:rPr>
        <w:t>source.</w:t>
      </w:r>
    </w:p>
    <w:p w14:paraId="7C45B15C" w14:textId="77777777" w:rsidR="00030001" w:rsidRDefault="00030001">
      <w:pPr>
        <w:pStyle w:val="NoSpacing"/>
        <w:rPr>
          <w:rFonts w:ascii="Times New Roman" w:hAnsi="Times New Roman"/>
          <w:sz w:val="24"/>
          <w:szCs w:val="24"/>
        </w:rPr>
      </w:pPr>
    </w:p>
    <w:p w14:paraId="18B2126E"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 xml:space="preserve">b </w:t>
      </w:r>
    </w:p>
    <w:p w14:paraId="0279D11E"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19-1</w:t>
      </w:r>
    </w:p>
    <w:p w14:paraId="1658267F"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581</w:t>
      </w:r>
    </w:p>
    <w:p w14:paraId="4EC98B43" w14:textId="77777777" w:rsidR="00030001" w:rsidRPr="00192D93" w:rsidRDefault="00030001">
      <w:pPr>
        <w:pStyle w:val="NoSpacing"/>
        <w:rPr>
          <w:rFonts w:ascii="Times New Roman" w:hAnsi="Times New Roman"/>
          <w:sz w:val="24"/>
          <w:szCs w:val="24"/>
        </w:rPr>
      </w:pPr>
    </w:p>
    <w:p w14:paraId="24F071DE"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 xml:space="preserve">16. </w:t>
      </w:r>
      <w:r>
        <w:rPr>
          <w:rFonts w:ascii="Times New Roman" w:hAnsi="Times New Roman"/>
          <w:sz w:val="24"/>
          <w:szCs w:val="24"/>
        </w:rPr>
        <w:t>Which of the following substances cause the most serious chemical burns?</w:t>
      </w:r>
    </w:p>
    <w:p w14:paraId="374D1409" w14:textId="77777777" w:rsidR="00030001" w:rsidRDefault="00030001">
      <w:pPr>
        <w:pStyle w:val="NoSpacing"/>
        <w:rPr>
          <w:rFonts w:ascii="Times New Roman" w:hAnsi="Times New Roman"/>
          <w:sz w:val="24"/>
          <w:szCs w:val="24"/>
        </w:rPr>
      </w:pPr>
    </w:p>
    <w:p w14:paraId="23067490" w14:textId="77777777" w:rsidR="00030001" w:rsidRDefault="00030001" w:rsidP="00030001">
      <w:pPr>
        <w:pStyle w:val="NoSpacing"/>
        <w:numPr>
          <w:ilvl w:val="0"/>
          <w:numId w:val="16"/>
          <w:numberingChange w:id="63" w:author="UBERLLO" w:date="2012-07-06T12:14:00Z" w:original="%1:1:4:."/>
        </w:numPr>
        <w:rPr>
          <w:rFonts w:ascii="Times New Roman" w:hAnsi="Times New Roman"/>
          <w:sz w:val="24"/>
          <w:szCs w:val="24"/>
        </w:rPr>
      </w:pPr>
      <w:r>
        <w:rPr>
          <w:rFonts w:ascii="Times New Roman" w:hAnsi="Times New Roman"/>
          <w:sz w:val="24"/>
          <w:szCs w:val="24"/>
        </w:rPr>
        <w:t xml:space="preserve">An </w:t>
      </w:r>
      <w:r w:rsidRPr="00192D93">
        <w:rPr>
          <w:rFonts w:ascii="Times New Roman" w:hAnsi="Times New Roman"/>
          <w:sz w:val="24"/>
          <w:szCs w:val="24"/>
        </w:rPr>
        <w:t xml:space="preserve">acid with a pH of </w:t>
      </w:r>
      <w:r>
        <w:rPr>
          <w:rFonts w:ascii="Times New Roman" w:hAnsi="Times New Roman"/>
          <w:sz w:val="24"/>
          <w:szCs w:val="24"/>
        </w:rPr>
        <w:t>1</w:t>
      </w:r>
    </w:p>
    <w:p w14:paraId="49B2833E" w14:textId="77777777" w:rsidR="00030001" w:rsidRDefault="00030001" w:rsidP="00030001">
      <w:pPr>
        <w:pStyle w:val="NoSpacing"/>
        <w:numPr>
          <w:ilvl w:val="0"/>
          <w:numId w:val="16"/>
          <w:numberingChange w:id="64" w:author="UBERLLO" w:date="2012-07-06T12:14:00Z" w:original="%1:2:4:."/>
        </w:numPr>
        <w:rPr>
          <w:rFonts w:ascii="Times New Roman" w:hAnsi="Times New Roman"/>
          <w:sz w:val="24"/>
          <w:szCs w:val="24"/>
        </w:rPr>
      </w:pPr>
      <w:r>
        <w:rPr>
          <w:rFonts w:ascii="Times New Roman" w:hAnsi="Times New Roman"/>
          <w:sz w:val="24"/>
          <w:szCs w:val="24"/>
        </w:rPr>
        <w:lastRenderedPageBreak/>
        <w:t>A</w:t>
      </w:r>
      <w:r w:rsidRPr="00192D93">
        <w:rPr>
          <w:rFonts w:ascii="Times New Roman" w:hAnsi="Times New Roman"/>
          <w:sz w:val="24"/>
          <w:szCs w:val="24"/>
        </w:rPr>
        <w:t xml:space="preserve"> </w:t>
      </w:r>
      <w:r>
        <w:rPr>
          <w:rFonts w:ascii="Times New Roman" w:hAnsi="Times New Roman"/>
          <w:sz w:val="24"/>
          <w:szCs w:val="24"/>
        </w:rPr>
        <w:t xml:space="preserve">chemical </w:t>
      </w:r>
      <w:r w:rsidRPr="00192D93">
        <w:rPr>
          <w:rFonts w:ascii="Times New Roman" w:hAnsi="Times New Roman"/>
          <w:sz w:val="24"/>
          <w:szCs w:val="24"/>
        </w:rPr>
        <w:t>with a pH of 7</w:t>
      </w:r>
    </w:p>
    <w:p w14:paraId="6061AD93" w14:textId="77777777" w:rsidR="00030001" w:rsidRDefault="00030001" w:rsidP="00030001">
      <w:pPr>
        <w:pStyle w:val="NoSpacing"/>
        <w:numPr>
          <w:ilvl w:val="0"/>
          <w:numId w:val="16"/>
          <w:numberingChange w:id="65" w:author="UBERLLO" w:date="2012-07-06T12:14:00Z" w:original="%1:3:4:."/>
        </w:numPr>
        <w:rPr>
          <w:rFonts w:ascii="Times New Roman" w:hAnsi="Times New Roman"/>
          <w:sz w:val="24"/>
          <w:szCs w:val="24"/>
        </w:rPr>
      </w:pPr>
      <w:r>
        <w:rPr>
          <w:rFonts w:ascii="Times New Roman" w:hAnsi="Times New Roman"/>
          <w:sz w:val="24"/>
          <w:szCs w:val="24"/>
        </w:rPr>
        <w:t>An</w:t>
      </w:r>
      <w:r w:rsidRPr="00192D93">
        <w:rPr>
          <w:rFonts w:ascii="Times New Roman" w:hAnsi="Times New Roman"/>
          <w:sz w:val="24"/>
          <w:szCs w:val="24"/>
        </w:rPr>
        <w:t xml:space="preserve"> alkaline </w:t>
      </w:r>
      <w:r>
        <w:rPr>
          <w:rFonts w:ascii="Times New Roman" w:hAnsi="Times New Roman"/>
          <w:sz w:val="24"/>
          <w:szCs w:val="24"/>
        </w:rPr>
        <w:t xml:space="preserve">chemical </w:t>
      </w:r>
      <w:r w:rsidRPr="00192D93">
        <w:rPr>
          <w:rFonts w:ascii="Times New Roman" w:hAnsi="Times New Roman"/>
          <w:sz w:val="24"/>
          <w:szCs w:val="24"/>
        </w:rPr>
        <w:t>or base with a pH of 8</w:t>
      </w:r>
    </w:p>
    <w:p w14:paraId="1E4CC841" w14:textId="77777777" w:rsidR="00030001" w:rsidRDefault="00030001" w:rsidP="00030001">
      <w:pPr>
        <w:pStyle w:val="NoSpacing"/>
        <w:numPr>
          <w:ilvl w:val="0"/>
          <w:numId w:val="16"/>
          <w:numberingChange w:id="66" w:author="UBERLLO" w:date="2012-07-06T12:14:00Z" w:original="%1:4:4:."/>
        </w:numPr>
        <w:rPr>
          <w:rFonts w:ascii="Times New Roman" w:hAnsi="Times New Roman"/>
          <w:sz w:val="24"/>
          <w:szCs w:val="24"/>
        </w:rPr>
      </w:pPr>
      <w:r>
        <w:rPr>
          <w:rFonts w:ascii="Times New Roman" w:hAnsi="Times New Roman"/>
          <w:sz w:val="24"/>
          <w:szCs w:val="24"/>
        </w:rPr>
        <w:t>An</w:t>
      </w:r>
      <w:r w:rsidRPr="00192D93">
        <w:rPr>
          <w:rFonts w:ascii="Times New Roman" w:hAnsi="Times New Roman"/>
          <w:sz w:val="24"/>
          <w:szCs w:val="24"/>
        </w:rPr>
        <w:t xml:space="preserve"> acid with a pH of 6</w:t>
      </w:r>
    </w:p>
    <w:p w14:paraId="02AB3604" w14:textId="77777777" w:rsidR="00030001" w:rsidRDefault="00030001">
      <w:pPr>
        <w:pStyle w:val="NoSpacing"/>
        <w:rPr>
          <w:rFonts w:ascii="Times New Roman" w:hAnsi="Times New Roman"/>
          <w:sz w:val="24"/>
          <w:szCs w:val="24"/>
        </w:rPr>
      </w:pPr>
    </w:p>
    <w:p w14:paraId="7D43E71B"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 a</w:t>
      </w:r>
    </w:p>
    <w:p w14:paraId="3105E4BB"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19-1</w:t>
      </w:r>
    </w:p>
    <w:p w14:paraId="4A24B652"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582</w:t>
      </w:r>
    </w:p>
    <w:p w14:paraId="7D734033" w14:textId="77777777" w:rsidR="00030001" w:rsidRPr="00192D93" w:rsidRDefault="00030001">
      <w:pPr>
        <w:pStyle w:val="NoSpacing"/>
        <w:rPr>
          <w:rFonts w:ascii="Times New Roman" w:hAnsi="Times New Roman"/>
          <w:sz w:val="24"/>
          <w:szCs w:val="24"/>
        </w:rPr>
      </w:pPr>
    </w:p>
    <w:p w14:paraId="4972F19E"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17. When treating electrical burns</w:t>
      </w:r>
      <w:r>
        <w:rPr>
          <w:rFonts w:ascii="Times New Roman" w:hAnsi="Times New Roman"/>
          <w:sz w:val="24"/>
          <w:szCs w:val="24"/>
        </w:rPr>
        <w:t>,</w:t>
      </w:r>
      <w:r w:rsidRPr="00192D93">
        <w:rPr>
          <w:rFonts w:ascii="Times New Roman" w:hAnsi="Times New Roman"/>
          <w:sz w:val="24"/>
          <w:szCs w:val="24"/>
        </w:rPr>
        <w:t xml:space="preserve"> OEC </w:t>
      </w:r>
      <w:r>
        <w:rPr>
          <w:rFonts w:ascii="Times New Roman" w:hAnsi="Times New Roman"/>
          <w:sz w:val="24"/>
          <w:szCs w:val="24"/>
        </w:rPr>
        <w:t>Technicians</w:t>
      </w:r>
      <w:r w:rsidRPr="00192D93">
        <w:rPr>
          <w:rFonts w:ascii="Times New Roman" w:hAnsi="Times New Roman"/>
          <w:sz w:val="24"/>
          <w:szCs w:val="24"/>
        </w:rPr>
        <w:t xml:space="preserve"> should always:</w:t>
      </w:r>
    </w:p>
    <w:p w14:paraId="59AC156F" w14:textId="77777777" w:rsidR="00030001" w:rsidRDefault="00030001">
      <w:pPr>
        <w:pStyle w:val="NoSpacing"/>
        <w:rPr>
          <w:rFonts w:ascii="Times New Roman" w:hAnsi="Times New Roman"/>
          <w:sz w:val="24"/>
          <w:szCs w:val="24"/>
        </w:rPr>
      </w:pPr>
    </w:p>
    <w:p w14:paraId="39BF37C3" w14:textId="77777777" w:rsidR="00030001" w:rsidRDefault="00030001" w:rsidP="00030001">
      <w:pPr>
        <w:pStyle w:val="NoSpacing"/>
        <w:numPr>
          <w:ilvl w:val="0"/>
          <w:numId w:val="17"/>
          <w:numberingChange w:id="67" w:author="UBERLLO" w:date="2012-07-06T12:14:00Z" w:original="%1:1:4:."/>
        </w:numPr>
        <w:rPr>
          <w:rFonts w:ascii="Times New Roman" w:hAnsi="Times New Roman"/>
          <w:sz w:val="24"/>
          <w:szCs w:val="24"/>
        </w:rPr>
      </w:pPr>
      <w:r w:rsidRPr="00192D93">
        <w:rPr>
          <w:rFonts w:ascii="Times New Roman" w:hAnsi="Times New Roman"/>
          <w:sz w:val="24"/>
          <w:szCs w:val="24"/>
        </w:rPr>
        <w:t>use moist dressings.</w:t>
      </w:r>
    </w:p>
    <w:p w14:paraId="77CB1804" w14:textId="77777777" w:rsidR="00030001" w:rsidRDefault="00030001" w:rsidP="00030001">
      <w:pPr>
        <w:pStyle w:val="NoSpacing"/>
        <w:numPr>
          <w:ilvl w:val="0"/>
          <w:numId w:val="17"/>
          <w:numberingChange w:id="68" w:author="UBERLLO" w:date="2012-07-06T12:14:00Z" w:original="%1:2:4:."/>
        </w:numPr>
        <w:rPr>
          <w:rFonts w:ascii="Times New Roman" w:hAnsi="Times New Roman"/>
          <w:sz w:val="24"/>
          <w:szCs w:val="24"/>
        </w:rPr>
      </w:pPr>
      <w:r w:rsidRPr="00192D93">
        <w:rPr>
          <w:rFonts w:ascii="Times New Roman" w:hAnsi="Times New Roman"/>
          <w:sz w:val="24"/>
          <w:szCs w:val="24"/>
        </w:rPr>
        <w:t>use antibiotic</w:t>
      </w:r>
      <w:r>
        <w:rPr>
          <w:rFonts w:ascii="Times New Roman" w:hAnsi="Times New Roman"/>
          <w:sz w:val="24"/>
          <w:szCs w:val="24"/>
        </w:rPr>
        <w:t xml:space="preserve"> ointments</w:t>
      </w:r>
      <w:r w:rsidRPr="00192D93">
        <w:rPr>
          <w:rFonts w:ascii="Times New Roman" w:hAnsi="Times New Roman"/>
          <w:sz w:val="24"/>
          <w:szCs w:val="24"/>
        </w:rPr>
        <w:t>.</w:t>
      </w:r>
    </w:p>
    <w:p w14:paraId="45654C09" w14:textId="77777777" w:rsidR="00030001" w:rsidRDefault="00030001" w:rsidP="00030001">
      <w:pPr>
        <w:pStyle w:val="NoSpacing"/>
        <w:numPr>
          <w:ilvl w:val="0"/>
          <w:numId w:val="17"/>
          <w:numberingChange w:id="69" w:author="UBERLLO" w:date="2012-07-06T12:14:00Z" w:original="%1:3:4:."/>
        </w:numPr>
        <w:rPr>
          <w:rFonts w:ascii="Times New Roman" w:hAnsi="Times New Roman"/>
          <w:sz w:val="24"/>
          <w:szCs w:val="24"/>
        </w:rPr>
      </w:pPr>
      <w:r w:rsidRPr="00192D93">
        <w:rPr>
          <w:rFonts w:ascii="Times New Roman" w:hAnsi="Times New Roman"/>
          <w:sz w:val="24"/>
          <w:szCs w:val="24"/>
        </w:rPr>
        <w:t>look for internal injuries.</w:t>
      </w:r>
    </w:p>
    <w:p w14:paraId="5A22D567" w14:textId="77777777" w:rsidR="00030001" w:rsidRDefault="00030001" w:rsidP="00030001">
      <w:pPr>
        <w:pStyle w:val="NoSpacing"/>
        <w:numPr>
          <w:ilvl w:val="0"/>
          <w:numId w:val="17"/>
          <w:numberingChange w:id="70" w:author="UBERLLO" w:date="2012-07-06T12:14:00Z" w:original="%1:4:4:."/>
        </w:numPr>
        <w:rPr>
          <w:rFonts w:ascii="Times New Roman" w:hAnsi="Times New Roman"/>
          <w:sz w:val="24"/>
          <w:szCs w:val="24"/>
        </w:rPr>
      </w:pPr>
      <w:r w:rsidRPr="00192D93">
        <w:rPr>
          <w:rFonts w:ascii="Times New Roman" w:hAnsi="Times New Roman"/>
          <w:sz w:val="24"/>
          <w:szCs w:val="24"/>
        </w:rPr>
        <w:t xml:space="preserve">use a topical ointment on the skin. </w:t>
      </w:r>
    </w:p>
    <w:p w14:paraId="0561ABFC" w14:textId="77777777" w:rsidR="00030001" w:rsidRDefault="00030001">
      <w:pPr>
        <w:pStyle w:val="NoSpacing"/>
        <w:rPr>
          <w:rFonts w:ascii="Times New Roman" w:hAnsi="Times New Roman"/>
          <w:sz w:val="24"/>
          <w:szCs w:val="24"/>
        </w:rPr>
      </w:pPr>
    </w:p>
    <w:p w14:paraId="0F0F94AD"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c</w:t>
      </w:r>
    </w:p>
    <w:p w14:paraId="63C7782D"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19-7</w:t>
      </w:r>
    </w:p>
    <w:p w14:paraId="765A538D"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583</w:t>
      </w:r>
    </w:p>
    <w:p w14:paraId="02443612" w14:textId="77777777" w:rsidR="00030001" w:rsidRPr="00192D93" w:rsidRDefault="00030001">
      <w:pPr>
        <w:pStyle w:val="NoSpacing"/>
        <w:rPr>
          <w:rFonts w:ascii="Times New Roman" w:hAnsi="Times New Roman"/>
          <w:sz w:val="24"/>
          <w:szCs w:val="24"/>
        </w:rPr>
      </w:pPr>
    </w:p>
    <w:p w14:paraId="0DDB0F1C"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18. Three types of natural radiation are:</w:t>
      </w:r>
    </w:p>
    <w:p w14:paraId="27DF4BFD" w14:textId="77777777" w:rsidR="00030001" w:rsidRDefault="00030001">
      <w:pPr>
        <w:pStyle w:val="NoSpacing"/>
        <w:rPr>
          <w:rFonts w:ascii="Times New Roman" w:hAnsi="Times New Roman"/>
          <w:sz w:val="24"/>
          <w:szCs w:val="24"/>
        </w:rPr>
      </w:pPr>
    </w:p>
    <w:p w14:paraId="3C72F6D6" w14:textId="77777777" w:rsidR="00030001" w:rsidRDefault="00030001" w:rsidP="00030001">
      <w:pPr>
        <w:pStyle w:val="NoSpacing"/>
        <w:numPr>
          <w:ilvl w:val="0"/>
          <w:numId w:val="18"/>
          <w:numberingChange w:id="71" w:author="UBERLLO" w:date="2012-07-06T12:14:00Z" w:original="%1:1:4:."/>
        </w:numPr>
        <w:rPr>
          <w:rFonts w:ascii="Times New Roman" w:hAnsi="Times New Roman"/>
          <w:sz w:val="24"/>
          <w:szCs w:val="24"/>
        </w:rPr>
      </w:pPr>
      <w:r w:rsidRPr="00192D93">
        <w:rPr>
          <w:rFonts w:ascii="Times New Roman" w:hAnsi="Times New Roman"/>
          <w:sz w:val="24"/>
          <w:szCs w:val="24"/>
        </w:rPr>
        <w:t xml:space="preserve">alpha, beta, </w:t>
      </w:r>
      <w:r>
        <w:rPr>
          <w:rFonts w:ascii="Times New Roman" w:hAnsi="Times New Roman"/>
          <w:sz w:val="24"/>
          <w:szCs w:val="24"/>
        </w:rPr>
        <w:t xml:space="preserve">and </w:t>
      </w:r>
      <w:r w:rsidRPr="00192D93">
        <w:rPr>
          <w:rFonts w:ascii="Times New Roman" w:hAnsi="Times New Roman"/>
          <w:sz w:val="24"/>
          <w:szCs w:val="24"/>
        </w:rPr>
        <w:t>gamma.</w:t>
      </w:r>
    </w:p>
    <w:p w14:paraId="217445FD" w14:textId="77777777" w:rsidR="00030001" w:rsidRDefault="00030001" w:rsidP="00030001">
      <w:pPr>
        <w:pStyle w:val="NoSpacing"/>
        <w:numPr>
          <w:ilvl w:val="0"/>
          <w:numId w:val="18"/>
          <w:numberingChange w:id="72" w:author="UBERLLO" w:date="2012-07-06T12:14:00Z" w:original="%1:2:4:."/>
        </w:numPr>
        <w:rPr>
          <w:rFonts w:ascii="Times New Roman" w:hAnsi="Times New Roman"/>
          <w:sz w:val="24"/>
          <w:szCs w:val="24"/>
        </w:rPr>
      </w:pPr>
      <w:r w:rsidRPr="00192D93">
        <w:rPr>
          <w:rFonts w:ascii="Times New Roman" w:hAnsi="Times New Roman"/>
          <w:sz w:val="24"/>
          <w:szCs w:val="24"/>
        </w:rPr>
        <w:t xml:space="preserve">alpha, delta, </w:t>
      </w:r>
      <w:r>
        <w:rPr>
          <w:rFonts w:ascii="Times New Roman" w:hAnsi="Times New Roman"/>
          <w:sz w:val="24"/>
          <w:szCs w:val="24"/>
        </w:rPr>
        <w:t>and</w:t>
      </w:r>
      <w:r w:rsidRPr="00192D93">
        <w:rPr>
          <w:rFonts w:ascii="Times New Roman" w:hAnsi="Times New Roman"/>
          <w:sz w:val="24"/>
          <w:szCs w:val="24"/>
        </w:rPr>
        <w:t xml:space="preserve"> gamma.</w:t>
      </w:r>
    </w:p>
    <w:p w14:paraId="04ADB103" w14:textId="77777777" w:rsidR="00030001" w:rsidRDefault="00030001" w:rsidP="00030001">
      <w:pPr>
        <w:pStyle w:val="NoSpacing"/>
        <w:numPr>
          <w:ilvl w:val="0"/>
          <w:numId w:val="18"/>
          <w:numberingChange w:id="73" w:author="UBERLLO" w:date="2012-07-06T12:14:00Z" w:original="%1:3:4:."/>
        </w:numPr>
        <w:rPr>
          <w:rFonts w:ascii="Times New Roman" w:hAnsi="Times New Roman"/>
          <w:sz w:val="24"/>
          <w:szCs w:val="24"/>
        </w:rPr>
      </w:pPr>
      <w:r w:rsidRPr="00192D93">
        <w:rPr>
          <w:rFonts w:ascii="Times New Roman" w:hAnsi="Times New Roman"/>
          <w:sz w:val="24"/>
          <w:szCs w:val="24"/>
        </w:rPr>
        <w:t xml:space="preserve">beta, delta, </w:t>
      </w:r>
      <w:r>
        <w:rPr>
          <w:rFonts w:ascii="Times New Roman" w:hAnsi="Times New Roman"/>
          <w:sz w:val="24"/>
          <w:szCs w:val="24"/>
        </w:rPr>
        <w:t>and</w:t>
      </w:r>
      <w:r w:rsidRPr="00192D93">
        <w:rPr>
          <w:rFonts w:ascii="Times New Roman" w:hAnsi="Times New Roman"/>
          <w:sz w:val="24"/>
          <w:szCs w:val="24"/>
        </w:rPr>
        <w:t xml:space="preserve"> gamma.</w:t>
      </w:r>
    </w:p>
    <w:p w14:paraId="166C791D" w14:textId="77777777" w:rsidR="00030001" w:rsidRDefault="00030001" w:rsidP="00030001">
      <w:pPr>
        <w:pStyle w:val="NoSpacing"/>
        <w:numPr>
          <w:ilvl w:val="0"/>
          <w:numId w:val="18"/>
          <w:numberingChange w:id="74" w:author="UBERLLO" w:date="2012-07-06T12:14:00Z" w:original="%1:4:4:."/>
        </w:numPr>
        <w:rPr>
          <w:rFonts w:ascii="Times New Roman" w:hAnsi="Times New Roman"/>
          <w:sz w:val="24"/>
          <w:szCs w:val="24"/>
        </w:rPr>
      </w:pPr>
      <w:r w:rsidRPr="00192D93">
        <w:rPr>
          <w:rFonts w:ascii="Times New Roman" w:hAnsi="Times New Roman"/>
          <w:sz w:val="24"/>
          <w:szCs w:val="24"/>
        </w:rPr>
        <w:t xml:space="preserve">alpha, beta, </w:t>
      </w:r>
      <w:r>
        <w:rPr>
          <w:rFonts w:ascii="Times New Roman" w:hAnsi="Times New Roman"/>
          <w:sz w:val="24"/>
          <w:szCs w:val="24"/>
        </w:rPr>
        <w:t>and</w:t>
      </w:r>
      <w:r w:rsidRPr="00192D93">
        <w:rPr>
          <w:rFonts w:ascii="Times New Roman" w:hAnsi="Times New Roman"/>
          <w:sz w:val="24"/>
          <w:szCs w:val="24"/>
        </w:rPr>
        <w:t xml:space="preserve"> delta.</w:t>
      </w:r>
    </w:p>
    <w:p w14:paraId="5A6F09C7" w14:textId="77777777" w:rsidR="00030001" w:rsidRDefault="00030001">
      <w:pPr>
        <w:pStyle w:val="NoSpacing"/>
        <w:rPr>
          <w:rFonts w:ascii="Times New Roman" w:hAnsi="Times New Roman"/>
          <w:sz w:val="24"/>
          <w:szCs w:val="24"/>
        </w:rPr>
      </w:pPr>
    </w:p>
    <w:p w14:paraId="70D6F2A1"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a</w:t>
      </w:r>
    </w:p>
    <w:p w14:paraId="0126F471"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Supplemental</w:t>
      </w:r>
    </w:p>
    <w:p w14:paraId="4E7C4088"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584</w:t>
      </w:r>
    </w:p>
    <w:p w14:paraId="0FC48511" w14:textId="77777777" w:rsidR="00030001" w:rsidRPr="00192D93" w:rsidRDefault="00030001">
      <w:pPr>
        <w:pStyle w:val="NoSpacing"/>
        <w:rPr>
          <w:rFonts w:ascii="Times New Roman" w:hAnsi="Times New Roman"/>
          <w:sz w:val="24"/>
          <w:szCs w:val="24"/>
        </w:rPr>
      </w:pPr>
    </w:p>
    <w:p w14:paraId="01318C16"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19. Hoarseness o</w:t>
      </w:r>
      <w:r>
        <w:rPr>
          <w:rFonts w:ascii="Times New Roman" w:hAnsi="Times New Roman"/>
          <w:sz w:val="24"/>
          <w:szCs w:val="24"/>
        </w:rPr>
        <w:t>r</w:t>
      </w:r>
      <w:r w:rsidRPr="00192D93">
        <w:rPr>
          <w:rFonts w:ascii="Times New Roman" w:hAnsi="Times New Roman"/>
          <w:sz w:val="24"/>
          <w:szCs w:val="24"/>
        </w:rPr>
        <w:t xml:space="preserve"> voice changes </w:t>
      </w:r>
      <w:r>
        <w:rPr>
          <w:rFonts w:ascii="Times New Roman" w:hAnsi="Times New Roman"/>
          <w:sz w:val="24"/>
          <w:szCs w:val="24"/>
        </w:rPr>
        <w:t>in</w:t>
      </w:r>
      <w:r w:rsidRPr="00192D93">
        <w:rPr>
          <w:rFonts w:ascii="Times New Roman" w:hAnsi="Times New Roman"/>
          <w:sz w:val="24"/>
          <w:szCs w:val="24"/>
        </w:rPr>
        <w:t xml:space="preserve"> </w:t>
      </w:r>
      <w:r>
        <w:rPr>
          <w:rFonts w:ascii="Times New Roman" w:hAnsi="Times New Roman"/>
          <w:sz w:val="24"/>
          <w:szCs w:val="24"/>
        </w:rPr>
        <w:t xml:space="preserve">a </w:t>
      </w:r>
      <w:r w:rsidRPr="00192D93">
        <w:rPr>
          <w:rFonts w:ascii="Times New Roman" w:hAnsi="Times New Roman"/>
          <w:sz w:val="24"/>
          <w:szCs w:val="24"/>
        </w:rPr>
        <w:t xml:space="preserve">burn patient should alert </w:t>
      </w:r>
      <w:r>
        <w:rPr>
          <w:rFonts w:ascii="Times New Roman" w:hAnsi="Times New Roman"/>
          <w:sz w:val="24"/>
          <w:szCs w:val="24"/>
        </w:rPr>
        <w:t xml:space="preserve">an </w:t>
      </w:r>
      <w:r w:rsidRPr="00192D93">
        <w:rPr>
          <w:rFonts w:ascii="Times New Roman" w:hAnsi="Times New Roman"/>
          <w:sz w:val="24"/>
          <w:szCs w:val="24"/>
        </w:rPr>
        <w:t xml:space="preserve">OEC </w:t>
      </w:r>
      <w:r>
        <w:rPr>
          <w:rFonts w:ascii="Times New Roman" w:hAnsi="Times New Roman"/>
          <w:sz w:val="24"/>
          <w:szCs w:val="24"/>
        </w:rPr>
        <w:t>Technician</w:t>
      </w:r>
      <w:r w:rsidRPr="00192D93">
        <w:rPr>
          <w:rFonts w:ascii="Times New Roman" w:hAnsi="Times New Roman"/>
          <w:sz w:val="24"/>
          <w:szCs w:val="24"/>
        </w:rPr>
        <w:t xml:space="preserve"> that the:</w:t>
      </w:r>
    </w:p>
    <w:p w14:paraId="64D7D03A" w14:textId="77777777" w:rsidR="00030001" w:rsidRDefault="00030001">
      <w:pPr>
        <w:pStyle w:val="NoSpacing"/>
        <w:rPr>
          <w:rFonts w:ascii="Times New Roman" w:hAnsi="Times New Roman"/>
          <w:sz w:val="24"/>
          <w:szCs w:val="24"/>
        </w:rPr>
      </w:pPr>
    </w:p>
    <w:p w14:paraId="465C2FAA" w14:textId="77777777" w:rsidR="00030001" w:rsidRDefault="00030001" w:rsidP="00030001">
      <w:pPr>
        <w:pStyle w:val="NoSpacing"/>
        <w:numPr>
          <w:ilvl w:val="0"/>
          <w:numId w:val="19"/>
          <w:numberingChange w:id="75" w:author="UBERLLO" w:date="2012-07-06T12:14:00Z" w:original="%1:1:4:."/>
        </w:numPr>
        <w:rPr>
          <w:rFonts w:ascii="Times New Roman" w:hAnsi="Times New Roman"/>
          <w:sz w:val="24"/>
          <w:szCs w:val="24"/>
        </w:rPr>
      </w:pPr>
      <w:r w:rsidRPr="00192D93">
        <w:rPr>
          <w:rFonts w:ascii="Times New Roman" w:hAnsi="Times New Roman"/>
          <w:sz w:val="24"/>
          <w:szCs w:val="24"/>
        </w:rPr>
        <w:t xml:space="preserve">patient may be extremely anxious </w:t>
      </w:r>
      <w:r>
        <w:rPr>
          <w:rFonts w:ascii="Times New Roman" w:hAnsi="Times New Roman"/>
          <w:sz w:val="24"/>
          <w:szCs w:val="24"/>
        </w:rPr>
        <w:t xml:space="preserve">about the </w:t>
      </w:r>
      <w:r w:rsidRPr="00192D93">
        <w:rPr>
          <w:rFonts w:ascii="Times New Roman" w:hAnsi="Times New Roman"/>
          <w:sz w:val="24"/>
          <w:szCs w:val="24"/>
        </w:rPr>
        <w:t>injury.</w:t>
      </w:r>
    </w:p>
    <w:p w14:paraId="599D75F5" w14:textId="77777777" w:rsidR="00030001" w:rsidRDefault="00030001" w:rsidP="00030001">
      <w:pPr>
        <w:pStyle w:val="NoSpacing"/>
        <w:numPr>
          <w:ilvl w:val="0"/>
          <w:numId w:val="19"/>
          <w:numberingChange w:id="76" w:author="UBERLLO" w:date="2012-07-06T12:14:00Z" w:original="%1:2:4:."/>
        </w:numPr>
        <w:rPr>
          <w:rFonts w:ascii="Times New Roman" w:hAnsi="Times New Roman"/>
          <w:sz w:val="24"/>
          <w:szCs w:val="24"/>
        </w:rPr>
      </w:pPr>
      <w:r w:rsidRPr="00192D93">
        <w:rPr>
          <w:rFonts w:ascii="Times New Roman" w:hAnsi="Times New Roman"/>
          <w:sz w:val="24"/>
          <w:szCs w:val="24"/>
        </w:rPr>
        <w:t xml:space="preserve">heat source may have extended internally </w:t>
      </w:r>
      <w:r>
        <w:rPr>
          <w:rFonts w:ascii="Times New Roman" w:hAnsi="Times New Roman"/>
          <w:sz w:val="24"/>
          <w:szCs w:val="24"/>
        </w:rPr>
        <w:t>in</w:t>
      </w:r>
      <w:r w:rsidRPr="00192D93">
        <w:rPr>
          <w:rFonts w:ascii="Times New Roman" w:hAnsi="Times New Roman"/>
          <w:sz w:val="24"/>
          <w:szCs w:val="24"/>
        </w:rPr>
        <w:t>to the airway.</w:t>
      </w:r>
    </w:p>
    <w:p w14:paraId="08C312BF" w14:textId="77777777" w:rsidR="00030001" w:rsidRDefault="00030001" w:rsidP="00030001">
      <w:pPr>
        <w:pStyle w:val="NoSpacing"/>
        <w:numPr>
          <w:ilvl w:val="0"/>
          <w:numId w:val="19"/>
          <w:numberingChange w:id="77" w:author="UBERLLO" w:date="2012-07-06T12:14:00Z" w:original="%1:3:4:."/>
        </w:numPr>
        <w:rPr>
          <w:rFonts w:ascii="Times New Roman" w:hAnsi="Times New Roman"/>
          <w:sz w:val="24"/>
          <w:szCs w:val="24"/>
        </w:rPr>
      </w:pPr>
      <w:r w:rsidRPr="00192D93">
        <w:rPr>
          <w:rFonts w:ascii="Times New Roman" w:hAnsi="Times New Roman"/>
          <w:sz w:val="24"/>
          <w:szCs w:val="24"/>
        </w:rPr>
        <w:t>patient should be treated as a pediatric patient.</w:t>
      </w:r>
    </w:p>
    <w:p w14:paraId="3EB2DB97" w14:textId="77777777" w:rsidR="00030001" w:rsidRDefault="00030001" w:rsidP="00030001">
      <w:pPr>
        <w:pStyle w:val="NoSpacing"/>
        <w:numPr>
          <w:ilvl w:val="0"/>
          <w:numId w:val="19"/>
          <w:numberingChange w:id="78" w:author="UBERLLO" w:date="2012-07-06T12:14:00Z" w:original="%1:4:4:."/>
        </w:numPr>
        <w:rPr>
          <w:rFonts w:ascii="Times New Roman" w:hAnsi="Times New Roman"/>
          <w:sz w:val="24"/>
          <w:szCs w:val="24"/>
        </w:rPr>
      </w:pPr>
      <w:r w:rsidRPr="00192D93">
        <w:rPr>
          <w:rFonts w:ascii="Times New Roman" w:hAnsi="Times New Roman"/>
          <w:sz w:val="24"/>
          <w:szCs w:val="24"/>
        </w:rPr>
        <w:t>patient has altered mental status.</w:t>
      </w:r>
    </w:p>
    <w:p w14:paraId="6E9EFE27" w14:textId="77777777" w:rsidR="00030001" w:rsidRDefault="00030001">
      <w:pPr>
        <w:pStyle w:val="NoSpacing"/>
        <w:rPr>
          <w:rFonts w:ascii="Times New Roman" w:hAnsi="Times New Roman"/>
          <w:sz w:val="24"/>
          <w:szCs w:val="24"/>
        </w:rPr>
      </w:pPr>
    </w:p>
    <w:p w14:paraId="64891740"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b</w:t>
      </w:r>
    </w:p>
    <w:p w14:paraId="7A4DE077"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Objective: 19-</w:t>
      </w:r>
      <w:r w:rsidRPr="00192D93">
        <w:rPr>
          <w:rFonts w:ascii="Times New Roman" w:hAnsi="Times New Roman"/>
          <w:sz w:val="24"/>
          <w:szCs w:val="24"/>
        </w:rPr>
        <w:t>4</w:t>
      </w:r>
    </w:p>
    <w:p w14:paraId="18A93CDA"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588</w:t>
      </w:r>
    </w:p>
    <w:p w14:paraId="2F904858" w14:textId="77777777" w:rsidR="00030001" w:rsidRPr="00192D93" w:rsidRDefault="00030001">
      <w:pPr>
        <w:pStyle w:val="NoSpacing"/>
        <w:rPr>
          <w:rFonts w:ascii="Times New Roman" w:hAnsi="Times New Roman"/>
          <w:sz w:val="24"/>
          <w:szCs w:val="24"/>
        </w:rPr>
      </w:pPr>
    </w:p>
    <w:p w14:paraId="4D3426F1"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20.</w:t>
      </w:r>
      <w:r>
        <w:rPr>
          <w:rFonts w:ascii="Times New Roman" w:hAnsi="Times New Roman"/>
          <w:sz w:val="24"/>
          <w:szCs w:val="24"/>
        </w:rPr>
        <w:t xml:space="preserve"> </w:t>
      </w:r>
      <w:r w:rsidRPr="00192D93">
        <w:rPr>
          <w:rFonts w:ascii="Times New Roman" w:hAnsi="Times New Roman"/>
          <w:sz w:val="24"/>
          <w:szCs w:val="24"/>
        </w:rPr>
        <w:t>Alternati</w:t>
      </w:r>
      <w:r>
        <w:rPr>
          <w:rFonts w:ascii="Times New Roman" w:hAnsi="Times New Roman"/>
          <w:sz w:val="24"/>
          <w:szCs w:val="24"/>
        </w:rPr>
        <w:t xml:space="preserve">ng </w:t>
      </w:r>
      <w:r w:rsidRPr="00192D93">
        <w:rPr>
          <w:rFonts w:ascii="Times New Roman" w:hAnsi="Times New Roman"/>
          <w:sz w:val="24"/>
          <w:szCs w:val="24"/>
        </w:rPr>
        <w:t>current</w:t>
      </w:r>
      <w:r>
        <w:rPr>
          <w:rFonts w:ascii="Times New Roman" w:hAnsi="Times New Roman"/>
          <w:sz w:val="24"/>
          <w:szCs w:val="24"/>
        </w:rPr>
        <w:t>—current that pulses 60 times per second—</w:t>
      </w:r>
      <w:r w:rsidRPr="00192D93">
        <w:rPr>
          <w:rFonts w:ascii="Times New Roman" w:hAnsi="Times New Roman"/>
          <w:sz w:val="24"/>
          <w:szCs w:val="24"/>
        </w:rPr>
        <w:t>is more dangerous</w:t>
      </w:r>
      <w:r>
        <w:rPr>
          <w:rFonts w:ascii="Times New Roman" w:hAnsi="Times New Roman"/>
          <w:sz w:val="24"/>
          <w:szCs w:val="24"/>
        </w:rPr>
        <w:t xml:space="preserve"> than direct current because the pulses:</w:t>
      </w:r>
    </w:p>
    <w:p w14:paraId="64C6D69F" w14:textId="77777777" w:rsidR="00030001" w:rsidRDefault="00030001">
      <w:pPr>
        <w:pStyle w:val="NoSpacing"/>
        <w:rPr>
          <w:rFonts w:ascii="Times New Roman" w:hAnsi="Times New Roman"/>
          <w:sz w:val="24"/>
          <w:szCs w:val="24"/>
        </w:rPr>
      </w:pPr>
    </w:p>
    <w:p w14:paraId="3B248141" w14:textId="77777777" w:rsidR="00030001" w:rsidRDefault="00030001" w:rsidP="00030001">
      <w:pPr>
        <w:pStyle w:val="NoSpacing"/>
        <w:numPr>
          <w:ilvl w:val="0"/>
          <w:numId w:val="20"/>
          <w:numberingChange w:id="79" w:author="UBERLLO" w:date="2012-07-06T12:14:00Z" w:original="%1:1:4:."/>
        </w:numPr>
        <w:rPr>
          <w:rFonts w:ascii="Times New Roman" w:hAnsi="Times New Roman"/>
          <w:sz w:val="24"/>
          <w:szCs w:val="24"/>
        </w:rPr>
      </w:pPr>
      <w:r>
        <w:rPr>
          <w:rFonts w:ascii="Times New Roman" w:hAnsi="Times New Roman"/>
          <w:sz w:val="24"/>
          <w:szCs w:val="24"/>
        </w:rPr>
        <w:t xml:space="preserve">cause </w:t>
      </w:r>
      <w:r w:rsidRPr="00192D93">
        <w:rPr>
          <w:rFonts w:ascii="Times New Roman" w:hAnsi="Times New Roman"/>
          <w:sz w:val="24"/>
          <w:szCs w:val="24"/>
        </w:rPr>
        <w:t>external injuries.</w:t>
      </w:r>
    </w:p>
    <w:p w14:paraId="027F7F3F" w14:textId="77777777" w:rsidR="00030001" w:rsidRDefault="00030001" w:rsidP="00030001">
      <w:pPr>
        <w:pStyle w:val="NoSpacing"/>
        <w:numPr>
          <w:ilvl w:val="0"/>
          <w:numId w:val="20"/>
          <w:numberingChange w:id="80" w:author="UBERLLO" w:date="2012-07-06T12:14:00Z" w:original="%1:2:4:."/>
        </w:numPr>
        <w:rPr>
          <w:rFonts w:ascii="Times New Roman" w:hAnsi="Times New Roman"/>
          <w:sz w:val="24"/>
          <w:szCs w:val="24"/>
        </w:rPr>
      </w:pPr>
      <w:r>
        <w:rPr>
          <w:rFonts w:ascii="Times New Roman" w:hAnsi="Times New Roman"/>
          <w:sz w:val="24"/>
          <w:szCs w:val="24"/>
        </w:rPr>
        <w:t>produce</w:t>
      </w:r>
      <w:r w:rsidRPr="00192D93">
        <w:rPr>
          <w:rFonts w:ascii="Times New Roman" w:hAnsi="Times New Roman"/>
          <w:sz w:val="24"/>
          <w:szCs w:val="24"/>
        </w:rPr>
        <w:t xml:space="preserve"> higher amperage.</w:t>
      </w:r>
    </w:p>
    <w:p w14:paraId="70414530" w14:textId="77777777" w:rsidR="00030001" w:rsidRDefault="00030001" w:rsidP="00030001">
      <w:pPr>
        <w:pStyle w:val="NoSpacing"/>
        <w:numPr>
          <w:ilvl w:val="0"/>
          <w:numId w:val="20"/>
          <w:numberingChange w:id="81" w:author="UBERLLO" w:date="2012-07-06T12:14:00Z" w:original="%1:3:4:."/>
        </w:numPr>
        <w:rPr>
          <w:rFonts w:ascii="Times New Roman" w:hAnsi="Times New Roman"/>
          <w:sz w:val="24"/>
          <w:szCs w:val="24"/>
        </w:rPr>
      </w:pPr>
      <w:r>
        <w:rPr>
          <w:rFonts w:ascii="Times New Roman" w:hAnsi="Times New Roman"/>
          <w:sz w:val="24"/>
          <w:szCs w:val="24"/>
        </w:rPr>
        <w:t>create</w:t>
      </w:r>
      <w:r w:rsidRPr="00192D93">
        <w:rPr>
          <w:rFonts w:ascii="Times New Roman" w:hAnsi="Times New Roman"/>
          <w:sz w:val="24"/>
          <w:szCs w:val="24"/>
        </w:rPr>
        <w:t xml:space="preserve"> higher voltage.</w:t>
      </w:r>
    </w:p>
    <w:p w14:paraId="13083036" w14:textId="77777777" w:rsidR="00030001" w:rsidRDefault="00030001" w:rsidP="00030001">
      <w:pPr>
        <w:pStyle w:val="NoSpacing"/>
        <w:numPr>
          <w:ilvl w:val="0"/>
          <w:numId w:val="20"/>
          <w:numberingChange w:id="82" w:author="UBERLLO" w:date="2012-07-06T12:14:00Z" w:original="%1:4:4:."/>
        </w:numPr>
        <w:rPr>
          <w:rFonts w:ascii="Times New Roman" w:hAnsi="Times New Roman"/>
          <w:sz w:val="24"/>
          <w:szCs w:val="24"/>
        </w:rPr>
      </w:pPr>
      <w:r w:rsidRPr="00192D93">
        <w:rPr>
          <w:rFonts w:ascii="Times New Roman" w:hAnsi="Times New Roman"/>
          <w:sz w:val="24"/>
          <w:szCs w:val="24"/>
        </w:rPr>
        <w:lastRenderedPageBreak/>
        <w:t>can cause the victim to remain in physical contact</w:t>
      </w:r>
      <w:r>
        <w:rPr>
          <w:rFonts w:ascii="Times New Roman" w:hAnsi="Times New Roman"/>
          <w:sz w:val="24"/>
          <w:szCs w:val="24"/>
        </w:rPr>
        <w:t xml:space="preserve"> with</w:t>
      </w:r>
      <w:r w:rsidRPr="00192D93">
        <w:rPr>
          <w:rFonts w:ascii="Times New Roman" w:hAnsi="Times New Roman"/>
          <w:sz w:val="24"/>
          <w:szCs w:val="24"/>
        </w:rPr>
        <w:t xml:space="preserve"> the source </w:t>
      </w:r>
      <w:r>
        <w:rPr>
          <w:rFonts w:ascii="Times New Roman" w:hAnsi="Times New Roman"/>
          <w:sz w:val="24"/>
          <w:szCs w:val="24"/>
        </w:rPr>
        <w:t xml:space="preserve">of the current for a </w:t>
      </w:r>
      <w:r w:rsidRPr="00192D93">
        <w:rPr>
          <w:rFonts w:ascii="Times New Roman" w:hAnsi="Times New Roman"/>
          <w:sz w:val="24"/>
          <w:szCs w:val="24"/>
        </w:rPr>
        <w:t>longer</w:t>
      </w:r>
      <w:r>
        <w:rPr>
          <w:rFonts w:ascii="Times New Roman" w:hAnsi="Times New Roman"/>
          <w:sz w:val="24"/>
          <w:szCs w:val="24"/>
        </w:rPr>
        <w:t xml:space="preserve"> time</w:t>
      </w:r>
      <w:r w:rsidRPr="00192D93">
        <w:rPr>
          <w:rFonts w:ascii="Times New Roman" w:hAnsi="Times New Roman"/>
          <w:sz w:val="24"/>
          <w:szCs w:val="24"/>
        </w:rPr>
        <w:t>.</w:t>
      </w:r>
      <w:r w:rsidRPr="00192D93">
        <w:rPr>
          <w:rFonts w:ascii="Times New Roman" w:hAnsi="Times New Roman"/>
          <w:sz w:val="24"/>
          <w:szCs w:val="24"/>
        </w:rPr>
        <w:br/>
      </w:r>
    </w:p>
    <w:p w14:paraId="3C2E5611"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Answer:</w:t>
      </w:r>
      <w:r>
        <w:rPr>
          <w:rFonts w:ascii="Times New Roman" w:hAnsi="Times New Roman"/>
          <w:sz w:val="24"/>
          <w:szCs w:val="24"/>
        </w:rPr>
        <w:t xml:space="preserve"> </w:t>
      </w:r>
      <w:r w:rsidRPr="00192D93">
        <w:rPr>
          <w:rFonts w:ascii="Times New Roman" w:hAnsi="Times New Roman"/>
          <w:sz w:val="24"/>
          <w:szCs w:val="24"/>
        </w:rPr>
        <w:t>d</w:t>
      </w:r>
    </w:p>
    <w:p w14:paraId="58A8AAD5"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5</w:t>
      </w:r>
    </w:p>
    <w:p w14:paraId="59AE935B"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583</w:t>
      </w:r>
    </w:p>
    <w:p w14:paraId="1957EC11" w14:textId="77777777" w:rsidR="00030001" w:rsidRPr="00192D93" w:rsidRDefault="00030001">
      <w:pPr>
        <w:pStyle w:val="NoSpacing"/>
        <w:rPr>
          <w:rFonts w:ascii="Times New Roman" w:hAnsi="Times New Roman"/>
          <w:sz w:val="24"/>
          <w:szCs w:val="24"/>
        </w:rPr>
      </w:pPr>
    </w:p>
    <w:p w14:paraId="5D081221"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21.</w:t>
      </w:r>
      <w:r>
        <w:rPr>
          <w:rFonts w:ascii="Times New Roman" w:hAnsi="Times New Roman"/>
          <w:sz w:val="24"/>
          <w:szCs w:val="24"/>
        </w:rPr>
        <w:t xml:space="preserve"> According to</w:t>
      </w:r>
      <w:r w:rsidRPr="00192D93">
        <w:rPr>
          <w:rFonts w:ascii="Times New Roman" w:hAnsi="Times New Roman"/>
          <w:sz w:val="24"/>
          <w:szCs w:val="24"/>
        </w:rPr>
        <w:t xml:space="preserve"> the Rule of Nines,</w:t>
      </w:r>
      <w:r>
        <w:rPr>
          <w:rFonts w:ascii="Times New Roman" w:hAnsi="Times New Roman"/>
          <w:sz w:val="24"/>
          <w:szCs w:val="24"/>
        </w:rPr>
        <w:t xml:space="preserve"> the percentages of total body surface area that are taken up by the heads </w:t>
      </w:r>
      <w:r w:rsidRPr="00192D93">
        <w:rPr>
          <w:rFonts w:ascii="Times New Roman" w:hAnsi="Times New Roman"/>
          <w:sz w:val="24"/>
          <w:szCs w:val="24"/>
        </w:rPr>
        <w:t>(front and back)</w:t>
      </w:r>
      <w:r>
        <w:rPr>
          <w:rFonts w:ascii="Times New Roman" w:hAnsi="Times New Roman"/>
          <w:sz w:val="24"/>
          <w:szCs w:val="24"/>
        </w:rPr>
        <w:t xml:space="preserve"> of adults and children are: </w:t>
      </w:r>
    </w:p>
    <w:p w14:paraId="19AC608B" w14:textId="77777777" w:rsidR="00030001" w:rsidRDefault="00030001">
      <w:pPr>
        <w:pStyle w:val="NoSpacing"/>
        <w:rPr>
          <w:rFonts w:ascii="Times New Roman" w:hAnsi="Times New Roman"/>
          <w:sz w:val="24"/>
          <w:szCs w:val="24"/>
        </w:rPr>
      </w:pPr>
    </w:p>
    <w:p w14:paraId="05008533" w14:textId="77777777" w:rsidR="00030001" w:rsidRDefault="00030001" w:rsidP="00030001">
      <w:pPr>
        <w:pStyle w:val="NoSpacing"/>
        <w:numPr>
          <w:ilvl w:val="0"/>
          <w:numId w:val="21"/>
          <w:numberingChange w:id="83" w:author="UBERLLO" w:date="2012-07-06T12:14:00Z" w:original="%1:1:4:."/>
        </w:numPr>
        <w:rPr>
          <w:rFonts w:ascii="Times New Roman" w:hAnsi="Times New Roman"/>
          <w:sz w:val="24"/>
          <w:szCs w:val="24"/>
        </w:rPr>
      </w:pPr>
      <w:r>
        <w:rPr>
          <w:rFonts w:ascii="Times New Roman" w:hAnsi="Times New Roman"/>
          <w:sz w:val="24"/>
          <w:szCs w:val="24"/>
        </w:rPr>
        <w:t>9 percent and 18 percent, respectively.</w:t>
      </w:r>
    </w:p>
    <w:p w14:paraId="00029AB2" w14:textId="77777777" w:rsidR="00030001" w:rsidRDefault="00030001" w:rsidP="00030001">
      <w:pPr>
        <w:pStyle w:val="NoSpacing"/>
        <w:numPr>
          <w:ilvl w:val="0"/>
          <w:numId w:val="21"/>
          <w:numberingChange w:id="84" w:author="UBERLLO" w:date="2012-07-06T12:14:00Z" w:original="%1:2:4:."/>
        </w:numPr>
        <w:rPr>
          <w:rFonts w:ascii="Times New Roman" w:hAnsi="Times New Roman"/>
          <w:sz w:val="24"/>
          <w:szCs w:val="24"/>
        </w:rPr>
      </w:pPr>
      <w:r>
        <w:rPr>
          <w:rFonts w:ascii="Times New Roman" w:hAnsi="Times New Roman"/>
          <w:sz w:val="24"/>
          <w:szCs w:val="24"/>
        </w:rPr>
        <w:t>4.5 percent and 9 percent, respectively.</w:t>
      </w:r>
    </w:p>
    <w:p w14:paraId="7EF555BC" w14:textId="77777777" w:rsidR="00030001" w:rsidRDefault="00030001" w:rsidP="00030001">
      <w:pPr>
        <w:pStyle w:val="NoSpacing"/>
        <w:numPr>
          <w:ilvl w:val="0"/>
          <w:numId w:val="21"/>
          <w:numberingChange w:id="85" w:author="UBERLLO" w:date="2012-07-06T12:14:00Z" w:original="%1:3:4:."/>
        </w:numPr>
        <w:rPr>
          <w:rFonts w:ascii="Times New Roman" w:hAnsi="Times New Roman"/>
          <w:sz w:val="24"/>
          <w:szCs w:val="24"/>
        </w:rPr>
      </w:pPr>
      <w:r>
        <w:rPr>
          <w:rFonts w:ascii="Times New Roman" w:hAnsi="Times New Roman"/>
          <w:sz w:val="24"/>
          <w:szCs w:val="24"/>
        </w:rPr>
        <w:t>18 percent and 36 percent, respectively.</w:t>
      </w:r>
    </w:p>
    <w:p w14:paraId="24E6FA8C" w14:textId="77777777" w:rsidR="00030001" w:rsidRDefault="00030001" w:rsidP="00030001">
      <w:pPr>
        <w:pStyle w:val="NoSpacing"/>
        <w:numPr>
          <w:ilvl w:val="0"/>
          <w:numId w:val="21"/>
          <w:numberingChange w:id="86" w:author="UBERLLO" w:date="2012-07-06T12:14:00Z" w:original="%1:4:4:."/>
        </w:numPr>
        <w:rPr>
          <w:rFonts w:ascii="Times New Roman" w:hAnsi="Times New Roman"/>
          <w:sz w:val="24"/>
          <w:szCs w:val="24"/>
        </w:rPr>
      </w:pPr>
      <w:r>
        <w:rPr>
          <w:rFonts w:ascii="Times New Roman" w:hAnsi="Times New Roman"/>
          <w:sz w:val="24"/>
          <w:szCs w:val="24"/>
        </w:rPr>
        <w:t>the same.</w:t>
      </w:r>
    </w:p>
    <w:p w14:paraId="4C2687D4" w14:textId="77777777" w:rsidR="00030001" w:rsidRDefault="00030001">
      <w:pPr>
        <w:pStyle w:val="NoSpacing"/>
        <w:rPr>
          <w:rFonts w:ascii="Times New Roman" w:hAnsi="Times New Roman"/>
          <w:sz w:val="24"/>
          <w:szCs w:val="24"/>
        </w:rPr>
      </w:pPr>
    </w:p>
    <w:p w14:paraId="7D35A7FA"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a</w:t>
      </w:r>
    </w:p>
    <w:p w14:paraId="0E7A2B78"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6</w:t>
      </w:r>
    </w:p>
    <w:p w14:paraId="7FE241A1"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589–590</w:t>
      </w:r>
    </w:p>
    <w:p w14:paraId="25FCAFAE" w14:textId="77777777" w:rsidR="00030001" w:rsidRPr="00192D93" w:rsidRDefault="00030001">
      <w:pPr>
        <w:pStyle w:val="NoSpacing"/>
        <w:rPr>
          <w:rFonts w:ascii="Times New Roman" w:hAnsi="Times New Roman"/>
          <w:sz w:val="24"/>
          <w:szCs w:val="24"/>
        </w:rPr>
      </w:pPr>
    </w:p>
    <w:p w14:paraId="69EC7928"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 xml:space="preserve">22. Another simple method </w:t>
      </w:r>
      <w:r>
        <w:rPr>
          <w:rFonts w:ascii="Times New Roman" w:hAnsi="Times New Roman"/>
          <w:sz w:val="24"/>
          <w:szCs w:val="24"/>
        </w:rPr>
        <w:t xml:space="preserve">for estimating the </w:t>
      </w:r>
      <w:r w:rsidRPr="00192D93">
        <w:rPr>
          <w:rFonts w:ascii="Times New Roman" w:hAnsi="Times New Roman"/>
          <w:sz w:val="24"/>
          <w:szCs w:val="24"/>
        </w:rPr>
        <w:t xml:space="preserve">total percentage of area </w:t>
      </w:r>
      <w:r>
        <w:rPr>
          <w:rFonts w:ascii="Times New Roman" w:hAnsi="Times New Roman"/>
          <w:sz w:val="24"/>
          <w:szCs w:val="24"/>
        </w:rPr>
        <w:t xml:space="preserve">burned </w:t>
      </w:r>
      <w:r w:rsidRPr="00192D93">
        <w:rPr>
          <w:rFonts w:ascii="Times New Roman" w:hAnsi="Times New Roman"/>
          <w:sz w:val="24"/>
          <w:szCs w:val="24"/>
        </w:rPr>
        <w:t xml:space="preserve">is </w:t>
      </w:r>
      <w:r>
        <w:rPr>
          <w:rFonts w:ascii="Times New Roman" w:hAnsi="Times New Roman"/>
          <w:sz w:val="24"/>
          <w:szCs w:val="24"/>
        </w:rPr>
        <w:t xml:space="preserve">the </w:t>
      </w:r>
      <w:r w:rsidRPr="00192D93">
        <w:rPr>
          <w:rFonts w:ascii="Times New Roman" w:hAnsi="Times New Roman"/>
          <w:sz w:val="24"/>
          <w:szCs w:val="24"/>
        </w:rPr>
        <w:t>______ approach</w:t>
      </w:r>
      <w:r>
        <w:rPr>
          <w:rFonts w:ascii="Times New Roman" w:hAnsi="Times New Roman"/>
          <w:sz w:val="24"/>
          <w:szCs w:val="24"/>
        </w:rPr>
        <w:t>.</w:t>
      </w:r>
    </w:p>
    <w:p w14:paraId="2FF0D04B" w14:textId="77777777" w:rsidR="00030001" w:rsidRDefault="00030001">
      <w:pPr>
        <w:pStyle w:val="NoSpacing"/>
        <w:rPr>
          <w:rFonts w:ascii="Times New Roman" w:hAnsi="Times New Roman"/>
          <w:sz w:val="24"/>
          <w:szCs w:val="24"/>
        </w:rPr>
      </w:pPr>
    </w:p>
    <w:p w14:paraId="4473A224" w14:textId="77777777" w:rsidR="00030001" w:rsidRDefault="00030001" w:rsidP="00030001">
      <w:pPr>
        <w:pStyle w:val="NoSpacing"/>
        <w:numPr>
          <w:ilvl w:val="0"/>
          <w:numId w:val="22"/>
          <w:numberingChange w:id="87" w:author="UBERLLO" w:date="2012-07-06T12:14:00Z" w:original="%1:1:4:."/>
        </w:numPr>
        <w:rPr>
          <w:rFonts w:ascii="Times New Roman" w:hAnsi="Times New Roman"/>
          <w:sz w:val="24"/>
          <w:szCs w:val="24"/>
        </w:rPr>
      </w:pPr>
      <w:r w:rsidRPr="00192D93">
        <w:rPr>
          <w:rFonts w:ascii="Times New Roman" w:hAnsi="Times New Roman"/>
          <w:sz w:val="24"/>
          <w:szCs w:val="24"/>
        </w:rPr>
        <w:t>fist</w:t>
      </w:r>
    </w:p>
    <w:p w14:paraId="23201134" w14:textId="77777777" w:rsidR="00030001" w:rsidRDefault="00030001" w:rsidP="00030001">
      <w:pPr>
        <w:pStyle w:val="NoSpacing"/>
        <w:numPr>
          <w:ilvl w:val="0"/>
          <w:numId w:val="22"/>
          <w:numberingChange w:id="88" w:author="UBERLLO" w:date="2012-07-06T12:14:00Z" w:original="%1:2:4:."/>
        </w:numPr>
        <w:rPr>
          <w:rFonts w:ascii="Times New Roman" w:hAnsi="Times New Roman"/>
          <w:sz w:val="24"/>
          <w:szCs w:val="24"/>
        </w:rPr>
      </w:pPr>
      <w:r>
        <w:rPr>
          <w:rFonts w:ascii="Times New Roman" w:hAnsi="Times New Roman"/>
          <w:sz w:val="24"/>
          <w:szCs w:val="24"/>
        </w:rPr>
        <w:t>three-</w:t>
      </w:r>
      <w:r w:rsidRPr="00192D93">
        <w:rPr>
          <w:rFonts w:ascii="Times New Roman" w:hAnsi="Times New Roman"/>
          <w:sz w:val="24"/>
          <w:szCs w:val="24"/>
        </w:rPr>
        <w:t>finger</w:t>
      </w:r>
    </w:p>
    <w:p w14:paraId="2040AE5E" w14:textId="77777777" w:rsidR="00030001" w:rsidRDefault="00030001" w:rsidP="00030001">
      <w:pPr>
        <w:pStyle w:val="NoSpacing"/>
        <w:numPr>
          <w:ilvl w:val="0"/>
          <w:numId w:val="22"/>
          <w:numberingChange w:id="89" w:author="UBERLLO" w:date="2012-07-06T12:14:00Z" w:original="%1:3:4:."/>
        </w:numPr>
        <w:rPr>
          <w:rFonts w:ascii="Times New Roman" w:hAnsi="Times New Roman"/>
          <w:sz w:val="24"/>
          <w:szCs w:val="24"/>
        </w:rPr>
      </w:pPr>
      <w:r w:rsidRPr="00192D93">
        <w:rPr>
          <w:rFonts w:ascii="Times New Roman" w:hAnsi="Times New Roman"/>
          <w:sz w:val="24"/>
          <w:szCs w:val="24"/>
        </w:rPr>
        <w:t>palm</w:t>
      </w:r>
    </w:p>
    <w:p w14:paraId="6C6E01A5" w14:textId="77777777" w:rsidR="00030001" w:rsidRDefault="00030001" w:rsidP="00030001">
      <w:pPr>
        <w:pStyle w:val="NoSpacing"/>
        <w:numPr>
          <w:ilvl w:val="0"/>
          <w:numId w:val="22"/>
          <w:numberingChange w:id="90" w:author="UBERLLO" w:date="2012-07-06T12:14:00Z" w:original="%1:4:4:."/>
        </w:numPr>
        <w:rPr>
          <w:rFonts w:ascii="Times New Roman" w:hAnsi="Times New Roman"/>
          <w:sz w:val="24"/>
          <w:szCs w:val="24"/>
        </w:rPr>
      </w:pPr>
      <w:r w:rsidRPr="00192D93">
        <w:rPr>
          <w:rFonts w:ascii="Times New Roman" w:hAnsi="Times New Roman"/>
          <w:sz w:val="24"/>
          <w:szCs w:val="24"/>
        </w:rPr>
        <w:t>ruler</w:t>
      </w:r>
    </w:p>
    <w:p w14:paraId="53420B4E" w14:textId="77777777" w:rsidR="00030001" w:rsidRDefault="00030001">
      <w:pPr>
        <w:pStyle w:val="NoSpacing"/>
        <w:rPr>
          <w:rFonts w:ascii="Times New Roman" w:hAnsi="Times New Roman"/>
          <w:sz w:val="24"/>
          <w:szCs w:val="24"/>
        </w:rPr>
      </w:pPr>
    </w:p>
    <w:p w14:paraId="27B88CA0"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c</w:t>
      </w:r>
    </w:p>
    <w:p w14:paraId="6DF78F11"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6</w:t>
      </w:r>
    </w:p>
    <w:p w14:paraId="4D38812D"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590</w:t>
      </w:r>
    </w:p>
    <w:p w14:paraId="0BC07AE2" w14:textId="77777777" w:rsidR="00030001" w:rsidRPr="00192D93" w:rsidRDefault="00030001">
      <w:pPr>
        <w:pStyle w:val="NoSpacing"/>
        <w:rPr>
          <w:rFonts w:ascii="Times New Roman" w:hAnsi="Times New Roman"/>
          <w:sz w:val="24"/>
          <w:szCs w:val="24"/>
        </w:rPr>
      </w:pPr>
    </w:p>
    <w:p w14:paraId="7236FA47"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 xml:space="preserve">23. </w:t>
      </w:r>
      <w:r>
        <w:rPr>
          <w:rFonts w:ascii="Times New Roman" w:hAnsi="Times New Roman"/>
          <w:sz w:val="24"/>
          <w:szCs w:val="24"/>
        </w:rPr>
        <w:t>W</w:t>
      </w:r>
      <w:r w:rsidRPr="00192D93">
        <w:rPr>
          <w:rFonts w:ascii="Times New Roman" w:hAnsi="Times New Roman"/>
          <w:sz w:val="24"/>
          <w:szCs w:val="24"/>
        </w:rPr>
        <w:t>he</w:t>
      </w:r>
      <w:r>
        <w:rPr>
          <w:rFonts w:ascii="Times New Roman" w:hAnsi="Times New Roman"/>
          <w:sz w:val="24"/>
          <w:szCs w:val="24"/>
        </w:rPr>
        <w:t>n treating a</w:t>
      </w:r>
      <w:r w:rsidRPr="00192D93">
        <w:rPr>
          <w:rFonts w:ascii="Times New Roman" w:hAnsi="Times New Roman"/>
          <w:sz w:val="24"/>
          <w:szCs w:val="24"/>
        </w:rPr>
        <w:t xml:space="preserve"> patient exposed</w:t>
      </w:r>
      <w:r>
        <w:rPr>
          <w:rFonts w:ascii="Times New Roman" w:hAnsi="Times New Roman"/>
          <w:sz w:val="24"/>
          <w:szCs w:val="24"/>
        </w:rPr>
        <w:t xml:space="preserve"> to</w:t>
      </w:r>
      <w:r w:rsidRPr="00665227">
        <w:rPr>
          <w:rFonts w:ascii="Times New Roman" w:hAnsi="Times New Roman"/>
          <w:sz w:val="24"/>
          <w:szCs w:val="24"/>
        </w:rPr>
        <w:t xml:space="preserve"> </w:t>
      </w:r>
      <w:r w:rsidRPr="00192D93">
        <w:rPr>
          <w:rFonts w:ascii="Times New Roman" w:hAnsi="Times New Roman"/>
          <w:sz w:val="24"/>
          <w:szCs w:val="24"/>
        </w:rPr>
        <w:t>strong acid</w:t>
      </w:r>
      <w:r>
        <w:rPr>
          <w:rFonts w:ascii="Times New Roman" w:hAnsi="Times New Roman"/>
          <w:sz w:val="24"/>
          <w:szCs w:val="24"/>
        </w:rPr>
        <w:t>s</w:t>
      </w:r>
      <w:r w:rsidRPr="00192D93">
        <w:rPr>
          <w:rFonts w:ascii="Times New Roman" w:hAnsi="Times New Roman"/>
          <w:sz w:val="24"/>
          <w:szCs w:val="24"/>
        </w:rPr>
        <w:t xml:space="preserve"> or base</w:t>
      </w:r>
      <w:r>
        <w:rPr>
          <w:rFonts w:ascii="Times New Roman" w:hAnsi="Times New Roman"/>
          <w:sz w:val="24"/>
          <w:szCs w:val="24"/>
        </w:rPr>
        <w:t xml:space="preserve">s, which of the following devices offers the </w:t>
      </w:r>
      <w:r w:rsidRPr="00665227">
        <w:rPr>
          <w:rFonts w:ascii="Times New Roman" w:hAnsi="Times New Roman"/>
          <w:i/>
          <w:sz w:val="24"/>
          <w:szCs w:val="24"/>
        </w:rPr>
        <w:t xml:space="preserve">least </w:t>
      </w:r>
      <w:r w:rsidRPr="00192D93">
        <w:rPr>
          <w:rFonts w:ascii="Times New Roman" w:hAnsi="Times New Roman"/>
          <w:sz w:val="24"/>
          <w:szCs w:val="24"/>
        </w:rPr>
        <w:t>protection</w:t>
      </w:r>
      <w:r>
        <w:rPr>
          <w:rFonts w:ascii="Times New Roman" w:hAnsi="Times New Roman"/>
          <w:sz w:val="24"/>
          <w:szCs w:val="24"/>
        </w:rPr>
        <w:t xml:space="preserve"> to an OEC Technician?</w:t>
      </w:r>
    </w:p>
    <w:p w14:paraId="422C6F40" w14:textId="77777777" w:rsidR="00030001" w:rsidRDefault="00030001">
      <w:pPr>
        <w:pStyle w:val="NoSpacing"/>
        <w:rPr>
          <w:rFonts w:ascii="Times New Roman" w:hAnsi="Times New Roman"/>
          <w:sz w:val="24"/>
          <w:szCs w:val="24"/>
        </w:rPr>
      </w:pPr>
    </w:p>
    <w:p w14:paraId="3DB4D506" w14:textId="77777777" w:rsidR="00030001" w:rsidRDefault="00030001" w:rsidP="00030001">
      <w:pPr>
        <w:pStyle w:val="NoSpacing"/>
        <w:numPr>
          <w:ilvl w:val="0"/>
          <w:numId w:val="23"/>
          <w:numberingChange w:id="91" w:author="UBERLLO" w:date="2012-07-06T12:14:00Z" w:original="%1:1:4:."/>
        </w:numPr>
        <w:rPr>
          <w:rFonts w:ascii="Times New Roman" w:hAnsi="Times New Roman"/>
          <w:sz w:val="24"/>
          <w:szCs w:val="24"/>
        </w:rPr>
      </w:pPr>
      <w:r>
        <w:rPr>
          <w:rFonts w:ascii="Times New Roman" w:hAnsi="Times New Roman"/>
          <w:sz w:val="24"/>
          <w:szCs w:val="24"/>
        </w:rPr>
        <w:t xml:space="preserve">A </w:t>
      </w:r>
      <w:r w:rsidRPr="00192D93">
        <w:rPr>
          <w:rFonts w:ascii="Times New Roman" w:hAnsi="Times New Roman"/>
          <w:sz w:val="24"/>
          <w:szCs w:val="24"/>
        </w:rPr>
        <w:t xml:space="preserve">face </w:t>
      </w:r>
      <w:proofErr w:type="gramStart"/>
      <w:r w:rsidRPr="00192D93">
        <w:rPr>
          <w:rFonts w:ascii="Times New Roman" w:hAnsi="Times New Roman"/>
          <w:sz w:val="24"/>
          <w:szCs w:val="24"/>
        </w:rPr>
        <w:t>shield</w:t>
      </w:r>
      <w:proofErr w:type="gramEnd"/>
    </w:p>
    <w:p w14:paraId="5D5D1ACC" w14:textId="77777777" w:rsidR="00030001" w:rsidRDefault="00030001" w:rsidP="00030001">
      <w:pPr>
        <w:pStyle w:val="NoSpacing"/>
        <w:numPr>
          <w:ilvl w:val="0"/>
          <w:numId w:val="23"/>
          <w:numberingChange w:id="92" w:author="UBERLLO" w:date="2012-07-06T12:14:00Z" w:original="%1:2:4:."/>
        </w:numPr>
        <w:rPr>
          <w:rFonts w:ascii="Times New Roman" w:hAnsi="Times New Roman"/>
          <w:sz w:val="24"/>
          <w:szCs w:val="24"/>
        </w:rPr>
      </w:pPr>
      <w:r>
        <w:rPr>
          <w:rFonts w:ascii="Times New Roman" w:hAnsi="Times New Roman"/>
          <w:sz w:val="24"/>
          <w:szCs w:val="24"/>
        </w:rPr>
        <w:t xml:space="preserve">An </w:t>
      </w:r>
      <w:r w:rsidRPr="00192D93">
        <w:rPr>
          <w:rFonts w:ascii="Times New Roman" w:hAnsi="Times New Roman"/>
          <w:sz w:val="24"/>
          <w:szCs w:val="24"/>
        </w:rPr>
        <w:t>apron</w:t>
      </w:r>
    </w:p>
    <w:p w14:paraId="57D9F939" w14:textId="77777777" w:rsidR="00030001" w:rsidRDefault="00030001" w:rsidP="00030001">
      <w:pPr>
        <w:pStyle w:val="NoSpacing"/>
        <w:numPr>
          <w:ilvl w:val="0"/>
          <w:numId w:val="23"/>
          <w:numberingChange w:id="93" w:author="UBERLLO" w:date="2012-07-06T12:14:00Z" w:original="%1:3:4:."/>
        </w:numPr>
        <w:rPr>
          <w:rFonts w:ascii="Times New Roman" w:hAnsi="Times New Roman"/>
          <w:sz w:val="24"/>
          <w:szCs w:val="24"/>
        </w:rPr>
      </w:pPr>
      <w:r w:rsidRPr="00192D93">
        <w:rPr>
          <w:rFonts w:ascii="Times New Roman" w:hAnsi="Times New Roman"/>
          <w:sz w:val="24"/>
          <w:szCs w:val="24"/>
        </w:rPr>
        <w:t>Goggles</w:t>
      </w:r>
    </w:p>
    <w:p w14:paraId="603AD5DF" w14:textId="77777777" w:rsidR="00030001" w:rsidRDefault="00030001" w:rsidP="00030001">
      <w:pPr>
        <w:pStyle w:val="NoSpacing"/>
        <w:numPr>
          <w:ilvl w:val="0"/>
          <w:numId w:val="23"/>
          <w:numberingChange w:id="94" w:author="UBERLLO" w:date="2012-07-06T12:14:00Z" w:original="%1:4:4:."/>
        </w:numPr>
        <w:rPr>
          <w:rFonts w:ascii="Times New Roman" w:hAnsi="Times New Roman"/>
          <w:sz w:val="24"/>
          <w:szCs w:val="24"/>
        </w:rPr>
      </w:pPr>
      <w:r w:rsidRPr="00192D93">
        <w:rPr>
          <w:rFonts w:ascii="Times New Roman" w:hAnsi="Times New Roman"/>
          <w:sz w:val="24"/>
          <w:szCs w:val="24"/>
        </w:rPr>
        <w:t>Exam gloves</w:t>
      </w:r>
    </w:p>
    <w:p w14:paraId="4C2BC7DE" w14:textId="77777777" w:rsidR="00030001" w:rsidRDefault="00030001">
      <w:pPr>
        <w:pStyle w:val="NoSpacing"/>
        <w:rPr>
          <w:rFonts w:ascii="Times New Roman" w:hAnsi="Times New Roman"/>
          <w:sz w:val="24"/>
          <w:szCs w:val="24"/>
        </w:rPr>
      </w:pPr>
    </w:p>
    <w:p w14:paraId="469F7327"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d</w:t>
      </w:r>
    </w:p>
    <w:p w14:paraId="6E118165"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7</w:t>
      </w:r>
    </w:p>
    <w:p w14:paraId="309E04EA"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Reference: 591</w:t>
      </w:r>
    </w:p>
    <w:p w14:paraId="392F5D59" w14:textId="77777777" w:rsidR="00030001" w:rsidRPr="00192D93" w:rsidRDefault="00030001">
      <w:pPr>
        <w:pStyle w:val="NoSpacing"/>
        <w:rPr>
          <w:rFonts w:ascii="Times New Roman" w:hAnsi="Times New Roman"/>
          <w:sz w:val="24"/>
          <w:szCs w:val="24"/>
        </w:rPr>
      </w:pPr>
    </w:p>
    <w:p w14:paraId="691CFF17"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 xml:space="preserve">24. In </w:t>
      </w:r>
      <w:r>
        <w:rPr>
          <w:rFonts w:ascii="Times New Roman" w:hAnsi="Times New Roman"/>
          <w:sz w:val="24"/>
          <w:szCs w:val="24"/>
        </w:rPr>
        <w:t xml:space="preserve">treating </w:t>
      </w:r>
      <w:r w:rsidRPr="00192D93">
        <w:rPr>
          <w:rFonts w:ascii="Times New Roman" w:hAnsi="Times New Roman"/>
          <w:sz w:val="24"/>
          <w:szCs w:val="24"/>
        </w:rPr>
        <w:t>a burn patient</w:t>
      </w:r>
      <w:r>
        <w:rPr>
          <w:rFonts w:ascii="Times New Roman" w:hAnsi="Times New Roman"/>
          <w:sz w:val="24"/>
          <w:szCs w:val="24"/>
        </w:rPr>
        <w:t>,</w:t>
      </w:r>
      <w:r w:rsidRPr="00192D93">
        <w:rPr>
          <w:rFonts w:ascii="Times New Roman" w:hAnsi="Times New Roman"/>
          <w:sz w:val="24"/>
          <w:szCs w:val="24"/>
        </w:rPr>
        <w:t xml:space="preserve"> you should cool and irrigate the burned tissue with:</w:t>
      </w:r>
    </w:p>
    <w:p w14:paraId="1872F471" w14:textId="77777777" w:rsidR="00030001" w:rsidRDefault="00030001">
      <w:pPr>
        <w:pStyle w:val="NoSpacing"/>
        <w:rPr>
          <w:rFonts w:ascii="Times New Roman" w:hAnsi="Times New Roman"/>
          <w:sz w:val="24"/>
          <w:szCs w:val="24"/>
        </w:rPr>
      </w:pPr>
    </w:p>
    <w:p w14:paraId="0D1859C9" w14:textId="77777777" w:rsidR="00030001" w:rsidRDefault="00030001" w:rsidP="00030001">
      <w:pPr>
        <w:pStyle w:val="NoSpacing"/>
        <w:numPr>
          <w:ilvl w:val="0"/>
          <w:numId w:val="24"/>
          <w:numberingChange w:id="95" w:author="UBERLLO" w:date="2012-07-06T12:14:00Z" w:original="%1:1:4:."/>
        </w:numPr>
        <w:rPr>
          <w:rFonts w:ascii="Times New Roman" w:hAnsi="Times New Roman"/>
          <w:sz w:val="24"/>
          <w:szCs w:val="24"/>
        </w:rPr>
      </w:pPr>
      <w:r w:rsidRPr="00192D93">
        <w:rPr>
          <w:rFonts w:ascii="Times New Roman" w:hAnsi="Times New Roman"/>
          <w:sz w:val="24"/>
          <w:szCs w:val="24"/>
        </w:rPr>
        <w:t>room</w:t>
      </w:r>
      <w:r>
        <w:rPr>
          <w:rFonts w:ascii="Times New Roman" w:hAnsi="Times New Roman"/>
          <w:sz w:val="24"/>
          <w:szCs w:val="24"/>
        </w:rPr>
        <w:t>-</w:t>
      </w:r>
      <w:r w:rsidRPr="00192D93">
        <w:rPr>
          <w:rFonts w:ascii="Times New Roman" w:hAnsi="Times New Roman"/>
          <w:sz w:val="24"/>
          <w:szCs w:val="24"/>
        </w:rPr>
        <w:t>temperature tap water for 15 minutes.</w:t>
      </w:r>
    </w:p>
    <w:p w14:paraId="7A39397A" w14:textId="77777777" w:rsidR="00030001" w:rsidRDefault="00030001" w:rsidP="00030001">
      <w:pPr>
        <w:pStyle w:val="NoSpacing"/>
        <w:numPr>
          <w:ilvl w:val="0"/>
          <w:numId w:val="24"/>
          <w:numberingChange w:id="96" w:author="UBERLLO" w:date="2012-07-06T12:14:00Z" w:original="%1:2:4:."/>
        </w:numPr>
        <w:rPr>
          <w:rFonts w:ascii="Times New Roman" w:hAnsi="Times New Roman"/>
          <w:sz w:val="24"/>
          <w:szCs w:val="24"/>
        </w:rPr>
      </w:pPr>
      <w:r w:rsidRPr="00192D93">
        <w:rPr>
          <w:rFonts w:ascii="Times New Roman" w:hAnsi="Times New Roman"/>
          <w:sz w:val="24"/>
          <w:szCs w:val="24"/>
        </w:rPr>
        <w:t>chilled tap water for 5 minutes.</w:t>
      </w:r>
    </w:p>
    <w:p w14:paraId="005EE5C6" w14:textId="77777777" w:rsidR="00030001" w:rsidRDefault="00030001" w:rsidP="00030001">
      <w:pPr>
        <w:pStyle w:val="NoSpacing"/>
        <w:numPr>
          <w:ilvl w:val="0"/>
          <w:numId w:val="24"/>
          <w:numberingChange w:id="97" w:author="UBERLLO" w:date="2012-07-06T12:14:00Z" w:original="%1:3:4:."/>
        </w:numPr>
        <w:rPr>
          <w:rFonts w:ascii="Times New Roman" w:hAnsi="Times New Roman"/>
          <w:sz w:val="24"/>
          <w:szCs w:val="24"/>
        </w:rPr>
      </w:pPr>
      <w:r w:rsidRPr="00192D93">
        <w:rPr>
          <w:rFonts w:ascii="Times New Roman" w:hAnsi="Times New Roman"/>
          <w:sz w:val="24"/>
          <w:szCs w:val="24"/>
        </w:rPr>
        <w:t xml:space="preserve">tap water warmed </w:t>
      </w:r>
      <w:r>
        <w:rPr>
          <w:rFonts w:ascii="Times New Roman" w:hAnsi="Times New Roman"/>
          <w:sz w:val="24"/>
          <w:szCs w:val="24"/>
        </w:rPr>
        <w:t xml:space="preserve">to </w:t>
      </w:r>
      <w:r w:rsidRPr="00192D93">
        <w:rPr>
          <w:rFonts w:ascii="Times New Roman" w:hAnsi="Times New Roman"/>
          <w:sz w:val="24"/>
          <w:szCs w:val="24"/>
        </w:rPr>
        <w:t>102 degrees</w:t>
      </w:r>
      <w:r>
        <w:rPr>
          <w:rFonts w:ascii="Times New Roman" w:hAnsi="Times New Roman"/>
          <w:sz w:val="24"/>
          <w:szCs w:val="24"/>
        </w:rPr>
        <w:t xml:space="preserve"> F</w:t>
      </w:r>
      <w:r w:rsidRPr="00192D93">
        <w:rPr>
          <w:rFonts w:ascii="Times New Roman" w:hAnsi="Times New Roman"/>
          <w:sz w:val="24"/>
          <w:szCs w:val="24"/>
        </w:rPr>
        <w:t xml:space="preserve"> for 15 minutes.</w:t>
      </w:r>
    </w:p>
    <w:p w14:paraId="53A1987F" w14:textId="77777777" w:rsidR="00030001" w:rsidRDefault="00030001" w:rsidP="00030001">
      <w:pPr>
        <w:pStyle w:val="NoSpacing"/>
        <w:numPr>
          <w:ilvl w:val="0"/>
          <w:numId w:val="24"/>
          <w:numberingChange w:id="98" w:author="UBERLLO" w:date="2012-07-06T12:14:00Z" w:original="%1:4:4:."/>
        </w:numPr>
        <w:rPr>
          <w:rFonts w:ascii="Times New Roman" w:hAnsi="Times New Roman"/>
          <w:sz w:val="24"/>
          <w:szCs w:val="24"/>
        </w:rPr>
      </w:pPr>
      <w:r w:rsidRPr="00192D93">
        <w:rPr>
          <w:rFonts w:ascii="Times New Roman" w:hAnsi="Times New Roman"/>
          <w:sz w:val="24"/>
          <w:szCs w:val="24"/>
        </w:rPr>
        <w:lastRenderedPageBreak/>
        <w:t xml:space="preserve">tap water warmed </w:t>
      </w:r>
      <w:r>
        <w:rPr>
          <w:rFonts w:ascii="Times New Roman" w:hAnsi="Times New Roman"/>
          <w:sz w:val="24"/>
          <w:szCs w:val="24"/>
        </w:rPr>
        <w:t xml:space="preserve">to </w:t>
      </w:r>
      <w:r w:rsidRPr="00192D93">
        <w:rPr>
          <w:rFonts w:ascii="Times New Roman" w:hAnsi="Times New Roman"/>
          <w:sz w:val="24"/>
          <w:szCs w:val="24"/>
        </w:rPr>
        <w:t>95 degrees</w:t>
      </w:r>
      <w:r>
        <w:rPr>
          <w:rFonts w:ascii="Times New Roman" w:hAnsi="Times New Roman"/>
          <w:sz w:val="24"/>
          <w:szCs w:val="24"/>
        </w:rPr>
        <w:t xml:space="preserve"> F</w:t>
      </w:r>
      <w:r w:rsidRPr="00192D93">
        <w:rPr>
          <w:rFonts w:ascii="Times New Roman" w:hAnsi="Times New Roman"/>
          <w:sz w:val="24"/>
          <w:szCs w:val="24"/>
        </w:rPr>
        <w:t xml:space="preserve"> for 10 minutes.</w:t>
      </w:r>
    </w:p>
    <w:p w14:paraId="7964297C" w14:textId="77777777" w:rsidR="00030001" w:rsidRDefault="00030001">
      <w:pPr>
        <w:pStyle w:val="NoSpacing"/>
        <w:rPr>
          <w:rFonts w:ascii="Times New Roman" w:hAnsi="Times New Roman"/>
          <w:sz w:val="24"/>
          <w:szCs w:val="24"/>
        </w:rPr>
      </w:pPr>
    </w:p>
    <w:p w14:paraId="1298711C"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a</w:t>
      </w:r>
    </w:p>
    <w:p w14:paraId="7D380AC5" w14:textId="77777777" w:rsidR="00030001" w:rsidRPr="00192D93" w:rsidRDefault="00030001" w:rsidP="00030001">
      <w:pPr>
        <w:pStyle w:val="NoSpacing"/>
        <w:rPr>
          <w:rFonts w:ascii="Times New Roman" w:hAnsi="Times New Roman"/>
          <w:sz w:val="24"/>
          <w:szCs w:val="24"/>
        </w:rPr>
      </w:pPr>
      <w:r>
        <w:rPr>
          <w:rFonts w:ascii="Times New Roman" w:hAnsi="Times New Roman"/>
          <w:sz w:val="24"/>
          <w:szCs w:val="24"/>
        </w:rPr>
        <w:t>Objective: 19-</w:t>
      </w:r>
      <w:r w:rsidRPr="00192D93">
        <w:rPr>
          <w:rFonts w:ascii="Times New Roman" w:hAnsi="Times New Roman"/>
          <w:sz w:val="24"/>
          <w:szCs w:val="24"/>
        </w:rPr>
        <w:t>7</w:t>
      </w:r>
    </w:p>
    <w:p w14:paraId="6A023255"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592, 594</w:t>
      </w:r>
    </w:p>
    <w:p w14:paraId="7151D000" w14:textId="77777777" w:rsidR="00030001" w:rsidRPr="00192D93" w:rsidRDefault="00030001">
      <w:pPr>
        <w:pStyle w:val="NoSpacing"/>
        <w:rPr>
          <w:rFonts w:ascii="Times New Roman" w:hAnsi="Times New Roman"/>
          <w:sz w:val="24"/>
          <w:szCs w:val="24"/>
        </w:rPr>
      </w:pPr>
    </w:p>
    <w:p w14:paraId="6AA58A21" w14:textId="77777777" w:rsidR="00030001" w:rsidRDefault="00030001">
      <w:pPr>
        <w:pStyle w:val="NoSpacing"/>
        <w:rPr>
          <w:rFonts w:ascii="Times New Roman" w:hAnsi="Times New Roman"/>
          <w:sz w:val="24"/>
          <w:szCs w:val="24"/>
        </w:rPr>
      </w:pPr>
      <w:r w:rsidRPr="00192D93">
        <w:rPr>
          <w:rFonts w:ascii="Times New Roman" w:hAnsi="Times New Roman"/>
          <w:sz w:val="24"/>
          <w:szCs w:val="24"/>
        </w:rPr>
        <w:t>25.</w:t>
      </w:r>
      <w:r>
        <w:rPr>
          <w:rFonts w:ascii="Times New Roman" w:hAnsi="Times New Roman"/>
          <w:sz w:val="24"/>
          <w:szCs w:val="24"/>
        </w:rPr>
        <w:t xml:space="preserve"> </w:t>
      </w:r>
      <w:r w:rsidRPr="00192D93">
        <w:rPr>
          <w:rFonts w:ascii="Times New Roman" w:hAnsi="Times New Roman"/>
          <w:sz w:val="24"/>
          <w:szCs w:val="24"/>
        </w:rPr>
        <w:t xml:space="preserve">When treating a patient </w:t>
      </w:r>
      <w:r>
        <w:rPr>
          <w:rFonts w:ascii="Times New Roman" w:hAnsi="Times New Roman"/>
          <w:sz w:val="24"/>
          <w:szCs w:val="24"/>
        </w:rPr>
        <w:t>burned by</w:t>
      </w:r>
      <w:r w:rsidRPr="00192D93">
        <w:rPr>
          <w:rFonts w:ascii="Times New Roman" w:hAnsi="Times New Roman"/>
          <w:sz w:val="24"/>
          <w:szCs w:val="24"/>
        </w:rPr>
        <w:t xml:space="preserve"> a dry chemical</w:t>
      </w:r>
      <w:r>
        <w:rPr>
          <w:rFonts w:ascii="Times New Roman" w:hAnsi="Times New Roman"/>
          <w:sz w:val="24"/>
          <w:szCs w:val="24"/>
        </w:rPr>
        <w:t>,</w:t>
      </w:r>
      <w:r w:rsidRPr="00192D93">
        <w:rPr>
          <w:rFonts w:ascii="Times New Roman" w:hAnsi="Times New Roman"/>
          <w:sz w:val="24"/>
          <w:szCs w:val="24"/>
        </w:rPr>
        <w:t xml:space="preserve"> it is important to brush away any dry residue </w:t>
      </w:r>
      <w:r>
        <w:rPr>
          <w:rFonts w:ascii="Times New Roman" w:hAnsi="Times New Roman"/>
          <w:sz w:val="24"/>
          <w:szCs w:val="24"/>
        </w:rPr>
        <w:t xml:space="preserve">before </w:t>
      </w:r>
      <w:r w:rsidRPr="00192D93">
        <w:rPr>
          <w:rFonts w:ascii="Times New Roman" w:hAnsi="Times New Roman"/>
          <w:sz w:val="24"/>
          <w:szCs w:val="24"/>
        </w:rPr>
        <w:t xml:space="preserve">flushing </w:t>
      </w:r>
      <w:r>
        <w:rPr>
          <w:rFonts w:ascii="Times New Roman" w:hAnsi="Times New Roman"/>
          <w:sz w:val="24"/>
          <w:szCs w:val="24"/>
        </w:rPr>
        <w:t xml:space="preserve">with water </w:t>
      </w:r>
      <w:r w:rsidRPr="00192D93">
        <w:rPr>
          <w:rFonts w:ascii="Times New Roman" w:hAnsi="Times New Roman"/>
          <w:sz w:val="24"/>
          <w:szCs w:val="24"/>
        </w:rPr>
        <w:t>because</w:t>
      </w:r>
      <w:r>
        <w:rPr>
          <w:rFonts w:ascii="Times New Roman" w:hAnsi="Times New Roman"/>
          <w:sz w:val="24"/>
          <w:szCs w:val="24"/>
        </w:rPr>
        <w:t>:</w:t>
      </w:r>
    </w:p>
    <w:p w14:paraId="6BB1172F" w14:textId="77777777" w:rsidR="00030001" w:rsidRDefault="00030001">
      <w:pPr>
        <w:pStyle w:val="NoSpacing"/>
        <w:rPr>
          <w:rFonts w:ascii="Times New Roman" w:hAnsi="Times New Roman"/>
          <w:sz w:val="24"/>
          <w:szCs w:val="24"/>
        </w:rPr>
      </w:pPr>
    </w:p>
    <w:p w14:paraId="03D3684E" w14:textId="77777777" w:rsidR="00030001" w:rsidRDefault="00030001" w:rsidP="00030001">
      <w:pPr>
        <w:pStyle w:val="NoSpacing"/>
        <w:numPr>
          <w:ilvl w:val="0"/>
          <w:numId w:val="25"/>
          <w:numberingChange w:id="99" w:author="UBERLLO" w:date="2012-07-06T12:14:00Z" w:original="%1:1:4:."/>
        </w:numPr>
        <w:rPr>
          <w:rFonts w:ascii="Times New Roman" w:hAnsi="Times New Roman"/>
          <w:sz w:val="24"/>
          <w:szCs w:val="24"/>
        </w:rPr>
      </w:pPr>
      <w:r>
        <w:rPr>
          <w:rFonts w:ascii="Times New Roman" w:hAnsi="Times New Roman"/>
          <w:sz w:val="24"/>
          <w:szCs w:val="24"/>
        </w:rPr>
        <w:t>f</w:t>
      </w:r>
      <w:r w:rsidRPr="00192D93">
        <w:rPr>
          <w:rFonts w:ascii="Times New Roman" w:hAnsi="Times New Roman"/>
          <w:sz w:val="24"/>
          <w:szCs w:val="24"/>
        </w:rPr>
        <w:t>lushing will expose other areas around the burn.</w:t>
      </w:r>
    </w:p>
    <w:p w14:paraId="6055201F" w14:textId="77777777" w:rsidR="00030001" w:rsidRDefault="00030001" w:rsidP="00030001">
      <w:pPr>
        <w:pStyle w:val="NoSpacing"/>
        <w:numPr>
          <w:ilvl w:val="0"/>
          <w:numId w:val="25"/>
          <w:numberingChange w:id="100" w:author="UBERLLO" w:date="2012-07-06T12:14:00Z" w:original="%1:2:4:."/>
        </w:numPr>
        <w:rPr>
          <w:rFonts w:ascii="Times New Roman" w:hAnsi="Times New Roman"/>
          <w:sz w:val="24"/>
          <w:szCs w:val="24"/>
        </w:rPr>
      </w:pPr>
      <w:r>
        <w:rPr>
          <w:rFonts w:ascii="Times New Roman" w:hAnsi="Times New Roman"/>
          <w:sz w:val="24"/>
          <w:szCs w:val="24"/>
        </w:rPr>
        <w:t>s</w:t>
      </w:r>
      <w:r w:rsidRPr="00192D93">
        <w:rPr>
          <w:rFonts w:ascii="Times New Roman" w:hAnsi="Times New Roman"/>
          <w:sz w:val="24"/>
          <w:szCs w:val="24"/>
        </w:rPr>
        <w:t>ome dry chemicals are activated by water.</w:t>
      </w:r>
    </w:p>
    <w:p w14:paraId="3CBE3069" w14:textId="77777777" w:rsidR="00030001" w:rsidRDefault="00030001" w:rsidP="00030001">
      <w:pPr>
        <w:pStyle w:val="NoSpacing"/>
        <w:numPr>
          <w:ilvl w:val="0"/>
          <w:numId w:val="25"/>
          <w:numberingChange w:id="101" w:author="UBERLLO" w:date="2012-07-06T12:14:00Z" w:original="%1:3:4:."/>
        </w:numPr>
        <w:rPr>
          <w:rFonts w:ascii="Times New Roman" w:hAnsi="Times New Roman"/>
          <w:sz w:val="24"/>
          <w:szCs w:val="24"/>
        </w:rPr>
      </w:pPr>
      <w:r>
        <w:rPr>
          <w:rFonts w:ascii="Times New Roman" w:hAnsi="Times New Roman"/>
          <w:sz w:val="24"/>
          <w:szCs w:val="24"/>
        </w:rPr>
        <w:t>a</w:t>
      </w:r>
      <w:r w:rsidRPr="00192D93">
        <w:rPr>
          <w:rFonts w:ascii="Times New Roman" w:hAnsi="Times New Roman"/>
          <w:sz w:val="24"/>
          <w:szCs w:val="24"/>
        </w:rPr>
        <w:t xml:space="preserve"> containment area needs to be set</w:t>
      </w:r>
      <w:r>
        <w:rPr>
          <w:rFonts w:ascii="Times New Roman" w:hAnsi="Times New Roman"/>
          <w:sz w:val="24"/>
          <w:szCs w:val="24"/>
        </w:rPr>
        <w:t xml:space="preserve"> </w:t>
      </w:r>
      <w:r w:rsidRPr="00192D93">
        <w:rPr>
          <w:rFonts w:ascii="Times New Roman" w:hAnsi="Times New Roman"/>
          <w:sz w:val="24"/>
          <w:szCs w:val="24"/>
        </w:rPr>
        <w:t>up to catch the runoff water.</w:t>
      </w:r>
    </w:p>
    <w:p w14:paraId="6753FC3E" w14:textId="77777777" w:rsidR="00030001" w:rsidRDefault="00030001" w:rsidP="00030001">
      <w:pPr>
        <w:pStyle w:val="NoSpacing"/>
        <w:numPr>
          <w:ilvl w:val="0"/>
          <w:numId w:val="25"/>
          <w:numberingChange w:id="102" w:author="UBERLLO" w:date="2012-07-06T12:14:00Z" w:original="%1:4:4:."/>
        </w:numPr>
        <w:rPr>
          <w:rFonts w:ascii="Times New Roman" w:hAnsi="Times New Roman"/>
          <w:sz w:val="24"/>
          <w:szCs w:val="24"/>
        </w:rPr>
      </w:pPr>
      <w:r w:rsidRPr="00192D93">
        <w:rPr>
          <w:rFonts w:ascii="Times New Roman" w:hAnsi="Times New Roman"/>
          <w:sz w:val="24"/>
          <w:szCs w:val="24"/>
        </w:rPr>
        <w:t>flushing will cause the skin’s pores to open.</w:t>
      </w:r>
    </w:p>
    <w:p w14:paraId="1C00B709" w14:textId="77777777" w:rsidR="00030001" w:rsidRDefault="00030001">
      <w:pPr>
        <w:pStyle w:val="NoSpacing"/>
        <w:rPr>
          <w:rFonts w:ascii="Times New Roman" w:hAnsi="Times New Roman"/>
          <w:sz w:val="24"/>
          <w:szCs w:val="24"/>
        </w:rPr>
      </w:pPr>
    </w:p>
    <w:p w14:paraId="627A85F2"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Answer</w:t>
      </w:r>
      <w:r w:rsidRPr="00192D93">
        <w:rPr>
          <w:rFonts w:ascii="Times New Roman" w:hAnsi="Times New Roman"/>
          <w:sz w:val="24"/>
          <w:szCs w:val="24"/>
        </w:rPr>
        <w:t>:</w:t>
      </w:r>
      <w:r>
        <w:rPr>
          <w:rFonts w:ascii="Times New Roman" w:hAnsi="Times New Roman"/>
          <w:sz w:val="24"/>
          <w:szCs w:val="24"/>
        </w:rPr>
        <w:t xml:space="preserve"> </w:t>
      </w:r>
      <w:r w:rsidRPr="00192D93">
        <w:rPr>
          <w:rFonts w:ascii="Times New Roman" w:hAnsi="Times New Roman"/>
          <w:sz w:val="24"/>
          <w:szCs w:val="24"/>
        </w:rPr>
        <w:t>b</w:t>
      </w:r>
    </w:p>
    <w:p w14:paraId="11717F2A" w14:textId="77777777" w:rsidR="00030001" w:rsidRPr="00192D93" w:rsidRDefault="00030001">
      <w:pPr>
        <w:pStyle w:val="NoSpacing"/>
        <w:rPr>
          <w:rFonts w:ascii="Times New Roman" w:hAnsi="Times New Roman"/>
          <w:sz w:val="24"/>
          <w:szCs w:val="24"/>
        </w:rPr>
      </w:pPr>
      <w:r w:rsidRPr="00192D93">
        <w:rPr>
          <w:rFonts w:ascii="Times New Roman" w:hAnsi="Times New Roman"/>
          <w:sz w:val="24"/>
          <w:szCs w:val="24"/>
        </w:rPr>
        <w:t>Objective:</w:t>
      </w:r>
      <w:r>
        <w:rPr>
          <w:rFonts w:ascii="Times New Roman" w:hAnsi="Times New Roman"/>
          <w:sz w:val="24"/>
          <w:szCs w:val="24"/>
        </w:rPr>
        <w:t xml:space="preserve"> 19-</w:t>
      </w:r>
      <w:r w:rsidRPr="00192D93">
        <w:rPr>
          <w:rFonts w:ascii="Times New Roman" w:hAnsi="Times New Roman"/>
          <w:sz w:val="24"/>
          <w:szCs w:val="24"/>
        </w:rPr>
        <w:t>7</w:t>
      </w:r>
    </w:p>
    <w:p w14:paraId="4A283776" w14:textId="77777777" w:rsidR="00030001" w:rsidRPr="00192D93" w:rsidRDefault="00030001">
      <w:pPr>
        <w:pStyle w:val="NoSpacing"/>
        <w:rPr>
          <w:rFonts w:ascii="Times New Roman" w:hAnsi="Times New Roman"/>
          <w:sz w:val="24"/>
          <w:szCs w:val="24"/>
        </w:rPr>
      </w:pPr>
      <w:r>
        <w:rPr>
          <w:rFonts w:ascii="Times New Roman" w:hAnsi="Times New Roman"/>
          <w:sz w:val="24"/>
          <w:szCs w:val="24"/>
        </w:rPr>
        <w:t>Reference:</w:t>
      </w:r>
      <w:r w:rsidRPr="00192D93">
        <w:rPr>
          <w:rFonts w:ascii="Times New Roman" w:hAnsi="Times New Roman"/>
          <w:sz w:val="24"/>
          <w:szCs w:val="24"/>
        </w:rPr>
        <w:t xml:space="preserve"> </w:t>
      </w:r>
      <w:r>
        <w:rPr>
          <w:rFonts w:ascii="Times New Roman" w:hAnsi="Times New Roman"/>
          <w:sz w:val="24"/>
          <w:szCs w:val="24"/>
        </w:rPr>
        <w:t>594</w:t>
      </w:r>
    </w:p>
    <w:sectPr w:rsidR="00030001" w:rsidRPr="00192D93">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09921" w14:textId="77777777" w:rsidR="0070328E" w:rsidRDefault="0070328E" w:rsidP="00030001">
      <w:pPr>
        <w:spacing w:after="0" w:line="240" w:lineRule="auto"/>
      </w:pPr>
      <w:r>
        <w:separator/>
      </w:r>
    </w:p>
  </w:endnote>
  <w:endnote w:type="continuationSeparator" w:id="0">
    <w:p w14:paraId="1903503D" w14:textId="77777777" w:rsidR="0070328E" w:rsidRDefault="0070328E" w:rsidP="0003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D5DD3" w14:textId="77777777" w:rsidR="0070328E" w:rsidRDefault="0070328E" w:rsidP="00030001">
      <w:pPr>
        <w:spacing w:after="0" w:line="240" w:lineRule="auto"/>
      </w:pPr>
      <w:r>
        <w:separator/>
      </w:r>
    </w:p>
  </w:footnote>
  <w:footnote w:type="continuationSeparator" w:id="0">
    <w:p w14:paraId="16C176C9" w14:textId="77777777" w:rsidR="0070328E" w:rsidRDefault="0070328E" w:rsidP="0003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01D3"/>
    <w:multiLevelType w:val="hybridMultilevel"/>
    <w:tmpl w:val="4B125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044D"/>
    <w:multiLevelType w:val="hybridMultilevel"/>
    <w:tmpl w:val="644C4B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163FF"/>
    <w:multiLevelType w:val="hybridMultilevel"/>
    <w:tmpl w:val="CE5C4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D0C0E"/>
    <w:multiLevelType w:val="hybridMultilevel"/>
    <w:tmpl w:val="67440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D3283"/>
    <w:multiLevelType w:val="hybridMultilevel"/>
    <w:tmpl w:val="30D248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77F16"/>
    <w:multiLevelType w:val="hybridMultilevel"/>
    <w:tmpl w:val="80AE14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E7C3B"/>
    <w:multiLevelType w:val="hybridMultilevel"/>
    <w:tmpl w:val="8B525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945B4"/>
    <w:multiLevelType w:val="hybridMultilevel"/>
    <w:tmpl w:val="98882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324D0"/>
    <w:multiLevelType w:val="hybridMultilevel"/>
    <w:tmpl w:val="CC92B3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79AC"/>
    <w:multiLevelType w:val="hybridMultilevel"/>
    <w:tmpl w:val="FADEA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E2245"/>
    <w:multiLevelType w:val="hybridMultilevel"/>
    <w:tmpl w:val="D02E2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2188A"/>
    <w:multiLevelType w:val="hybridMultilevel"/>
    <w:tmpl w:val="4D307D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F506C"/>
    <w:multiLevelType w:val="hybridMultilevel"/>
    <w:tmpl w:val="1F0A4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951D8"/>
    <w:multiLevelType w:val="hybridMultilevel"/>
    <w:tmpl w:val="26E81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40D2D"/>
    <w:multiLevelType w:val="hybridMultilevel"/>
    <w:tmpl w:val="598A5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A526D"/>
    <w:multiLevelType w:val="hybridMultilevel"/>
    <w:tmpl w:val="C2BE90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57418"/>
    <w:multiLevelType w:val="hybridMultilevel"/>
    <w:tmpl w:val="1C927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92CCC"/>
    <w:multiLevelType w:val="hybridMultilevel"/>
    <w:tmpl w:val="A0E85D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D191C"/>
    <w:multiLevelType w:val="hybridMultilevel"/>
    <w:tmpl w:val="1BE207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75BB0"/>
    <w:multiLevelType w:val="hybridMultilevel"/>
    <w:tmpl w:val="685E61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83196"/>
    <w:multiLevelType w:val="hybridMultilevel"/>
    <w:tmpl w:val="07083E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22529"/>
    <w:multiLevelType w:val="hybridMultilevel"/>
    <w:tmpl w:val="80B89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53223"/>
    <w:multiLevelType w:val="hybridMultilevel"/>
    <w:tmpl w:val="4A506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02396"/>
    <w:multiLevelType w:val="hybridMultilevel"/>
    <w:tmpl w:val="D2A0D9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773A0"/>
    <w:multiLevelType w:val="hybridMultilevel"/>
    <w:tmpl w:val="2670F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9688C"/>
    <w:multiLevelType w:val="hybridMultilevel"/>
    <w:tmpl w:val="431E4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3612F"/>
    <w:multiLevelType w:val="hybridMultilevel"/>
    <w:tmpl w:val="00D2F0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6"/>
  </w:num>
  <w:num w:numId="4">
    <w:abstractNumId w:val="8"/>
  </w:num>
  <w:num w:numId="5">
    <w:abstractNumId w:val="2"/>
  </w:num>
  <w:num w:numId="6">
    <w:abstractNumId w:val="23"/>
  </w:num>
  <w:num w:numId="7">
    <w:abstractNumId w:val="20"/>
  </w:num>
  <w:num w:numId="8">
    <w:abstractNumId w:val="25"/>
  </w:num>
  <w:num w:numId="9">
    <w:abstractNumId w:val="16"/>
  </w:num>
  <w:num w:numId="10">
    <w:abstractNumId w:val="7"/>
  </w:num>
  <w:num w:numId="11">
    <w:abstractNumId w:val="9"/>
  </w:num>
  <w:num w:numId="12">
    <w:abstractNumId w:val="26"/>
  </w:num>
  <w:num w:numId="13">
    <w:abstractNumId w:val="24"/>
  </w:num>
  <w:num w:numId="14">
    <w:abstractNumId w:val="15"/>
  </w:num>
  <w:num w:numId="15">
    <w:abstractNumId w:val="13"/>
  </w:num>
  <w:num w:numId="16">
    <w:abstractNumId w:val="0"/>
  </w:num>
  <w:num w:numId="17">
    <w:abstractNumId w:val="18"/>
  </w:num>
  <w:num w:numId="18">
    <w:abstractNumId w:val="12"/>
  </w:num>
  <w:num w:numId="19">
    <w:abstractNumId w:val="11"/>
  </w:num>
  <w:num w:numId="20">
    <w:abstractNumId w:val="4"/>
  </w:num>
  <w:num w:numId="21">
    <w:abstractNumId w:val="22"/>
  </w:num>
  <w:num w:numId="22">
    <w:abstractNumId w:val="3"/>
  </w:num>
  <w:num w:numId="23">
    <w:abstractNumId w:val="14"/>
  </w:num>
  <w:num w:numId="24">
    <w:abstractNumId w:val="5"/>
  </w:num>
  <w:num w:numId="25">
    <w:abstractNumId w:val="17"/>
  </w:num>
  <w:num w:numId="26">
    <w:abstractNumId w:val="19"/>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ok Patten">
    <w15:presenceInfo w15:providerId="Windows Live" w15:userId="5a8d993164994d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16F9"/>
    <w:rsid w:val="00030001"/>
    <w:rsid w:val="0003110E"/>
    <w:rsid w:val="00234362"/>
    <w:rsid w:val="002F4E8D"/>
    <w:rsid w:val="006B16F9"/>
    <w:rsid w:val="0070328E"/>
    <w:rsid w:val="00777714"/>
    <w:rsid w:val="00C768DD"/>
    <w:rsid w:val="00CF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9F88"/>
  <w15:chartTrackingRefBased/>
  <w15:docId w15:val="{4D2BF616-7677-4315-9F5C-3093BD4C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Header">
    <w:name w:val="header"/>
    <w:basedOn w:val="Normal"/>
    <w:link w:val="HeaderChar"/>
    <w:uiPriority w:val="99"/>
    <w:semiHidden/>
    <w:unhideWhenUsed/>
    <w:rsid w:val="00192D93"/>
    <w:pPr>
      <w:tabs>
        <w:tab w:val="center" w:pos="4680"/>
        <w:tab w:val="right" w:pos="9360"/>
      </w:tabs>
    </w:pPr>
    <w:rPr>
      <w:lang w:val="x-none" w:eastAsia="x-none"/>
    </w:rPr>
  </w:style>
  <w:style w:type="character" w:customStyle="1" w:styleId="HeaderChar">
    <w:name w:val="Header Char"/>
    <w:link w:val="Header"/>
    <w:uiPriority w:val="99"/>
    <w:semiHidden/>
    <w:rsid w:val="00192D93"/>
    <w:rPr>
      <w:sz w:val="22"/>
      <w:szCs w:val="22"/>
    </w:rPr>
  </w:style>
  <w:style w:type="paragraph" w:styleId="Footer">
    <w:name w:val="footer"/>
    <w:basedOn w:val="Normal"/>
    <w:link w:val="FooterChar"/>
    <w:uiPriority w:val="99"/>
    <w:semiHidden/>
    <w:unhideWhenUsed/>
    <w:rsid w:val="00192D93"/>
    <w:pPr>
      <w:tabs>
        <w:tab w:val="center" w:pos="4680"/>
        <w:tab w:val="right" w:pos="9360"/>
      </w:tabs>
    </w:pPr>
    <w:rPr>
      <w:lang w:val="x-none" w:eastAsia="x-none"/>
    </w:rPr>
  </w:style>
  <w:style w:type="character" w:customStyle="1" w:styleId="FooterChar">
    <w:name w:val="Footer Char"/>
    <w:link w:val="Footer"/>
    <w:uiPriority w:val="99"/>
    <w:semiHidden/>
    <w:rsid w:val="00192D93"/>
    <w:rPr>
      <w:sz w:val="22"/>
      <w:szCs w:val="22"/>
    </w:rPr>
  </w:style>
  <w:style w:type="paragraph" w:styleId="Revision">
    <w:name w:val="Revision"/>
    <w:hidden/>
    <w:uiPriority w:val="99"/>
    <w:semiHidden/>
    <w:rsid w:val="00192D93"/>
    <w:rPr>
      <w:sz w:val="22"/>
      <w:szCs w:val="22"/>
    </w:rPr>
  </w:style>
  <w:style w:type="character" w:styleId="CommentReference">
    <w:name w:val="annotation reference"/>
    <w:uiPriority w:val="99"/>
    <w:semiHidden/>
    <w:unhideWhenUsed/>
    <w:rsid w:val="00FC6D21"/>
    <w:rPr>
      <w:sz w:val="16"/>
      <w:szCs w:val="16"/>
    </w:rPr>
  </w:style>
  <w:style w:type="paragraph" w:styleId="CommentText">
    <w:name w:val="annotation text"/>
    <w:basedOn w:val="Normal"/>
    <w:link w:val="CommentTextChar"/>
    <w:uiPriority w:val="99"/>
    <w:semiHidden/>
    <w:unhideWhenUsed/>
    <w:rsid w:val="00FC6D21"/>
    <w:rPr>
      <w:sz w:val="20"/>
      <w:szCs w:val="20"/>
    </w:rPr>
  </w:style>
  <w:style w:type="character" w:customStyle="1" w:styleId="CommentTextChar">
    <w:name w:val="Comment Text Char"/>
    <w:basedOn w:val="DefaultParagraphFont"/>
    <w:link w:val="CommentText"/>
    <w:uiPriority w:val="99"/>
    <w:semiHidden/>
    <w:rsid w:val="00FC6D21"/>
  </w:style>
  <w:style w:type="paragraph" w:styleId="CommentSubject">
    <w:name w:val="annotation subject"/>
    <w:basedOn w:val="CommentText"/>
    <w:next w:val="CommentText"/>
    <w:link w:val="CommentSubjectChar"/>
    <w:uiPriority w:val="99"/>
    <w:semiHidden/>
    <w:unhideWhenUsed/>
    <w:rsid w:val="00FC6D21"/>
    <w:rPr>
      <w:b/>
      <w:bCs/>
      <w:lang w:val="x-none" w:eastAsia="x-none"/>
    </w:rPr>
  </w:style>
  <w:style w:type="character" w:customStyle="1" w:styleId="CommentSubjectChar">
    <w:name w:val="Comment Subject Char"/>
    <w:link w:val="CommentSubject"/>
    <w:uiPriority w:val="99"/>
    <w:semiHidden/>
    <w:rsid w:val="00FC6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Questions for chapter 19 Burns</vt:lpstr>
    </vt:vector>
  </TitlesOfParts>
  <Company>State of Minnesota</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for chapter 19 Burns</dc:title>
  <dc:subject/>
  <dc:creator>Valued Acer Customer</dc:creator>
  <cp:keywords/>
  <cp:lastModifiedBy>Brook Patten</cp:lastModifiedBy>
  <cp:revision>3</cp:revision>
  <dcterms:created xsi:type="dcterms:W3CDTF">2019-10-28T19:20:00Z</dcterms:created>
  <dcterms:modified xsi:type="dcterms:W3CDTF">2019-10-28T19:50:00Z</dcterms:modified>
</cp:coreProperties>
</file>