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124E9" w14:textId="77777777" w:rsidR="008B3863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EE7B97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The structure that regulates body temperature is the:</w:t>
      </w:r>
    </w:p>
    <w:p w14:paraId="7A61F2DB" w14:textId="77777777" w:rsidR="008B3863" w:rsidRPr="00EE7B97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AAEB133" w14:textId="77777777" w:rsidR="008B3863" w:rsidRPr="00EE7B97" w:rsidRDefault="008B3863" w:rsidP="008B3863">
      <w:pPr>
        <w:pStyle w:val="NoSpacing"/>
        <w:numPr>
          <w:ilvl w:val="0"/>
          <w:numId w:val="4"/>
          <w:numberingChange w:id="1" w:author="UBERLLO" w:date="2012-07-06T09:26:00Z" w:original="%1:1:4:."/>
        </w:numPr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brain stem.</w:t>
      </w:r>
    </w:p>
    <w:p w14:paraId="3AD0ABE6" w14:textId="77777777" w:rsidR="008B3863" w:rsidRPr="00EE7B97" w:rsidRDefault="008B3863" w:rsidP="008B3863">
      <w:pPr>
        <w:pStyle w:val="NoSpacing"/>
        <w:numPr>
          <w:ilvl w:val="0"/>
          <w:numId w:val="4"/>
          <w:numberingChange w:id="2" w:author="UBERLLO" w:date="2012-07-06T09:26:00Z" w:original="%1:2:4:."/>
        </w:numPr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hypothalamus.</w:t>
      </w:r>
    </w:p>
    <w:p w14:paraId="725F5D22" w14:textId="77777777" w:rsidR="008B3863" w:rsidRPr="00EE7B97" w:rsidRDefault="008B3863" w:rsidP="008B3863">
      <w:pPr>
        <w:pStyle w:val="NoSpacing"/>
        <w:numPr>
          <w:ilvl w:val="0"/>
          <w:numId w:val="4"/>
          <w:numberingChange w:id="3" w:author="UBERLLO" w:date="2012-07-06T09:26:00Z" w:original="%1:3:4:."/>
        </w:numPr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medulla.</w:t>
      </w:r>
    </w:p>
    <w:p w14:paraId="4F84E599" w14:textId="77777777" w:rsidR="008B3863" w:rsidRPr="00EE7B97" w:rsidRDefault="008B3863" w:rsidP="008B3863">
      <w:pPr>
        <w:pStyle w:val="NoSpacing"/>
        <w:numPr>
          <w:ilvl w:val="0"/>
          <w:numId w:val="4"/>
          <w:numberingChange w:id="4" w:author="UBERLLO" w:date="2012-07-06T09:26:00Z" w:original="%1:4:4:."/>
        </w:numPr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cerebellum.</w:t>
      </w:r>
    </w:p>
    <w:p w14:paraId="38690F5A" w14:textId="77777777" w:rsidR="008B3863" w:rsidRPr="00EE7B97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17EB155" w14:textId="77777777" w:rsidR="008B3863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Answer: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7B97">
        <w:rPr>
          <w:rFonts w:ascii="Times New Roman" w:hAnsi="Times New Roman" w:cs="Times New Roman"/>
          <w:sz w:val="24"/>
          <w:szCs w:val="24"/>
        </w:rPr>
        <w:t>b</w:t>
      </w:r>
    </w:p>
    <w:p w14:paraId="6465E836" w14:textId="77777777" w:rsidR="008B3863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Objective: 3-1</w:t>
      </w:r>
    </w:p>
    <w:p w14:paraId="348A53C2" w14:textId="77777777" w:rsidR="008B3863" w:rsidRPr="00EE7B97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Reference:</w:t>
      </w:r>
      <w:r w:rsidRPr="00EE7B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58</w:t>
      </w:r>
    </w:p>
    <w:p w14:paraId="39BC01C8" w14:textId="77777777" w:rsidR="008B3863" w:rsidRPr="00EE7B97" w:rsidRDefault="008B3863" w:rsidP="008B386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7C9D3A5B" w14:textId="77777777" w:rsidR="008B3863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EE7B97">
        <w:rPr>
          <w:rFonts w:ascii="Times New Roman" w:hAnsi="Times New Roman" w:cs="Times New Roman"/>
          <w:sz w:val="24"/>
          <w:szCs w:val="24"/>
        </w:rPr>
        <w:t>etabolism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6D4BA0F" w14:textId="77777777" w:rsidR="008B3863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9F294D0" w14:textId="77777777" w:rsidR="008B3863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always involves insulin from the pancreas.</w:t>
      </w:r>
    </w:p>
    <w:p w14:paraId="0A43AE5B" w14:textId="77777777" w:rsidR="008B3863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involves only glucose and enzymes.</w:t>
      </w:r>
    </w:p>
    <w:p w14:paraId="618494C6" w14:textId="77777777" w:rsidR="008B3863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is the same as the digestive process.</w:t>
      </w:r>
    </w:p>
    <w:p w14:paraId="364C6737" w14:textId="77777777" w:rsidR="008B3863" w:rsidRPr="007207C2" w:rsidRDefault="008B3863" w:rsidP="008B3863">
      <w:pPr>
        <w:autoSpaceDE w:val="0"/>
        <w:autoSpaceDN w:val="0"/>
        <w:adjustRightInd w:val="0"/>
        <w:spacing w:after="0" w:line="240" w:lineRule="auto"/>
        <w:rPr>
          <w:rFonts w:ascii="Frutiger-LightCn" w:hAnsi="Frutiger-LightCn" w:cs="Frutiger-LightCn"/>
          <w:color w:val="231F20"/>
          <w:sz w:val="24"/>
          <w:szCs w:val="19"/>
        </w:rPr>
      </w:pPr>
      <w:r w:rsidRPr="007207C2">
        <w:rPr>
          <w:rFonts w:ascii="Times New Roman" w:hAnsi="Times New Roman" w:cs="Times New Roman"/>
          <w:sz w:val="24"/>
          <w:szCs w:val="24"/>
        </w:rPr>
        <w:t xml:space="preserve">d. is defined as </w:t>
      </w:r>
      <w:r w:rsidRPr="007207C2">
        <w:rPr>
          <w:rFonts w:ascii="Frutiger-LightCn" w:hAnsi="Frutiger-LightCn" w:cs="Frutiger-LightCn"/>
          <w:color w:val="231F20"/>
          <w:sz w:val="24"/>
          <w:szCs w:val="19"/>
        </w:rPr>
        <w:t>the chemical processes occurring within a living cell or organism</w:t>
      </w:r>
    </w:p>
    <w:p w14:paraId="2C20896A" w14:textId="77777777" w:rsidR="008B3863" w:rsidRPr="00EE7B97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7447894" w14:textId="77777777" w:rsidR="008B3863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Answer: d</w:t>
      </w:r>
    </w:p>
    <w:p w14:paraId="18D2B423" w14:textId="77777777" w:rsidR="008B3863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Objective: 3-1</w:t>
      </w:r>
    </w:p>
    <w:p w14:paraId="66556B9E" w14:textId="77777777" w:rsidR="008B3863" w:rsidRPr="00EE7B97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Reference:</w:t>
      </w:r>
      <w:r w:rsidRPr="00EE7B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70</w:t>
      </w:r>
    </w:p>
    <w:p w14:paraId="760E827C" w14:textId="77777777" w:rsidR="008B3863" w:rsidRPr="00EE7B97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5B0B314" w14:textId="77777777" w:rsidR="008B3863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 xml:space="preserve">3. When the </w:t>
      </w:r>
      <w:r>
        <w:rPr>
          <w:rFonts w:ascii="Times New Roman" w:hAnsi="Times New Roman" w:cs="Times New Roman"/>
          <w:sz w:val="24"/>
          <w:szCs w:val="24"/>
        </w:rPr>
        <w:t xml:space="preserve">body’s </w:t>
      </w:r>
      <w:r w:rsidRPr="00EE7B97">
        <w:rPr>
          <w:rFonts w:ascii="Times New Roman" w:hAnsi="Times New Roman" w:cs="Times New Roman"/>
          <w:sz w:val="24"/>
          <w:szCs w:val="24"/>
        </w:rPr>
        <w:t>core temperature drops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E7B97">
        <w:rPr>
          <w:rFonts w:ascii="Times New Roman" w:hAnsi="Times New Roman" w:cs="Times New Roman"/>
          <w:sz w:val="24"/>
          <w:szCs w:val="24"/>
        </w:rPr>
        <w:t xml:space="preserve"> the body:</w:t>
      </w:r>
    </w:p>
    <w:p w14:paraId="06D2CCA1" w14:textId="77777777" w:rsidR="008B3863" w:rsidRPr="00EE7B97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000DF1B" w14:textId="77777777" w:rsidR="008B3863" w:rsidRPr="00EE7B97" w:rsidRDefault="008B3863" w:rsidP="008B3863">
      <w:pPr>
        <w:pStyle w:val="NoSpacing"/>
        <w:numPr>
          <w:ilvl w:val="0"/>
          <w:numId w:val="6"/>
          <w:numberingChange w:id="5" w:author="UBERLLO" w:date="2012-07-06T09:26:00Z" w:original="%1:1:4:."/>
        </w:numPr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start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E7B97">
        <w:rPr>
          <w:rFonts w:ascii="Times New Roman" w:hAnsi="Times New Roman" w:cs="Times New Roman"/>
          <w:sz w:val="24"/>
          <w:szCs w:val="24"/>
        </w:rPr>
        <w:t xml:space="preserve"> shivering.</w:t>
      </w:r>
    </w:p>
    <w:p w14:paraId="1C7BE581" w14:textId="77777777" w:rsidR="008B3863" w:rsidRPr="00EE7B97" w:rsidRDefault="008B3863" w:rsidP="008B3863">
      <w:pPr>
        <w:pStyle w:val="NoSpacing"/>
        <w:numPr>
          <w:ilvl w:val="0"/>
          <w:numId w:val="6"/>
          <w:numberingChange w:id="6" w:author="UBERLLO" w:date="2012-07-06T09:26:00Z" w:original="%1:2:4:."/>
        </w:numPr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send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E7B97">
        <w:rPr>
          <w:rFonts w:ascii="Times New Roman" w:hAnsi="Times New Roman" w:cs="Times New Roman"/>
          <w:sz w:val="24"/>
          <w:szCs w:val="24"/>
        </w:rPr>
        <w:t xml:space="preserve"> a signal to the heart to speed up.</w:t>
      </w:r>
    </w:p>
    <w:p w14:paraId="58203F68" w14:textId="77777777" w:rsidR="008B3863" w:rsidRPr="00EE7B97" w:rsidRDefault="008B3863" w:rsidP="008B3863">
      <w:pPr>
        <w:pStyle w:val="NoSpacing"/>
        <w:numPr>
          <w:ilvl w:val="0"/>
          <w:numId w:val="6"/>
          <w:numberingChange w:id="7" w:author="UBERLLO" w:date="2012-07-06T09:26:00Z" w:original="%1:3:4:."/>
        </w:numPr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constrict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E7B97">
        <w:rPr>
          <w:rFonts w:ascii="Times New Roman" w:hAnsi="Times New Roman" w:cs="Times New Roman"/>
          <w:sz w:val="24"/>
          <w:szCs w:val="24"/>
        </w:rPr>
        <w:t xml:space="preserve"> blood vessels to increase blood pressure.</w:t>
      </w:r>
    </w:p>
    <w:p w14:paraId="682D65CD" w14:textId="77777777" w:rsidR="008B3863" w:rsidRPr="00EE7B97" w:rsidRDefault="008B3863" w:rsidP="008B3863">
      <w:pPr>
        <w:pStyle w:val="NoSpacing"/>
        <w:numPr>
          <w:ilvl w:val="0"/>
          <w:numId w:val="6"/>
          <w:numberingChange w:id="8" w:author="UBERLLO" w:date="2012-07-06T09:26:00Z" w:original="%1:4:4:."/>
        </w:numPr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increase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E7B97">
        <w:rPr>
          <w:rFonts w:ascii="Times New Roman" w:hAnsi="Times New Roman" w:cs="Times New Roman"/>
          <w:sz w:val="24"/>
          <w:szCs w:val="24"/>
        </w:rPr>
        <w:t xml:space="preserve"> breathing to raise the oxygen level.</w:t>
      </w:r>
    </w:p>
    <w:p w14:paraId="30A74E54" w14:textId="77777777" w:rsidR="008B3863" w:rsidRPr="00EE7B97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D74B2BA" w14:textId="77777777" w:rsidR="008B3863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 xml:space="preserve">Answer: a </w:t>
      </w:r>
    </w:p>
    <w:p w14:paraId="20F9449E" w14:textId="77777777" w:rsidR="008B3863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Objective: 3-1</w:t>
      </w:r>
    </w:p>
    <w:p w14:paraId="15CA19F9" w14:textId="77777777" w:rsidR="008B3863" w:rsidRPr="00EE7B97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Reference:</w:t>
      </w:r>
      <w:r w:rsidRPr="00EE7B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59</w:t>
      </w:r>
    </w:p>
    <w:p w14:paraId="05531E42" w14:textId="77777777" w:rsidR="008B3863" w:rsidRPr="00EE7B97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0BC7150" w14:textId="77777777" w:rsidR="008B3863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4. Conduction is the transfer of heat:</w:t>
      </w:r>
    </w:p>
    <w:p w14:paraId="3853F1C4" w14:textId="77777777" w:rsidR="008B3863" w:rsidRPr="00EE7B97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76EAEAB" w14:textId="77777777" w:rsidR="008B3863" w:rsidRPr="00EE7B97" w:rsidRDefault="008B3863" w:rsidP="008B3863">
      <w:pPr>
        <w:pStyle w:val="NoSpacing"/>
        <w:numPr>
          <w:ilvl w:val="0"/>
          <w:numId w:val="7"/>
          <w:numberingChange w:id="9" w:author="UBERLLO" w:date="2012-07-06T09:26:00Z" w:original="%1:1:4:."/>
        </w:numPr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when the skin is in contact with air or water.</w:t>
      </w:r>
    </w:p>
    <w:p w14:paraId="3C2F8E05" w14:textId="77777777" w:rsidR="008B3863" w:rsidRPr="00EE7B97" w:rsidRDefault="008B3863" w:rsidP="008B3863">
      <w:pPr>
        <w:pStyle w:val="NoSpacing"/>
        <w:numPr>
          <w:ilvl w:val="0"/>
          <w:numId w:val="7"/>
          <w:numberingChange w:id="10" w:author="UBERLLO" w:date="2012-07-06T09:26:00Z" w:original="%1:2:4:."/>
        </w:numPr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through radiation.</w:t>
      </w:r>
    </w:p>
    <w:p w14:paraId="07681CA1" w14:textId="77777777" w:rsidR="008B3863" w:rsidRPr="00EE7B97" w:rsidRDefault="008B3863" w:rsidP="008B3863">
      <w:pPr>
        <w:pStyle w:val="NoSpacing"/>
        <w:numPr>
          <w:ilvl w:val="0"/>
          <w:numId w:val="7"/>
          <w:numberingChange w:id="11" w:author="UBERLLO" w:date="2012-07-06T09:26:00Z" w:original="%1:3:4:."/>
        </w:numPr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through respirations.</w:t>
      </w:r>
    </w:p>
    <w:p w14:paraId="401EF28D" w14:textId="77777777" w:rsidR="008B3863" w:rsidRPr="00EE7B97" w:rsidRDefault="008B3863" w:rsidP="008B3863">
      <w:pPr>
        <w:pStyle w:val="NoSpacing"/>
        <w:numPr>
          <w:ilvl w:val="0"/>
          <w:numId w:val="7"/>
          <w:numberingChange w:id="12" w:author="UBERLLO" w:date="2012-07-06T09:26:00Z" w:original="%1:4:4:."/>
        </w:numPr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from a warm object to a cold object through direct contact.</w:t>
      </w:r>
    </w:p>
    <w:p w14:paraId="7E4BEF8C" w14:textId="77777777" w:rsidR="008B3863" w:rsidRPr="00EE7B97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231D661" w14:textId="77777777" w:rsidR="008B3863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Answer: d</w:t>
      </w:r>
    </w:p>
    <w:p w14:paraId="0CFA1F48" w14:textId="77777777" w:rsidR="008B3863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Objective: 3-2</w:t>
      </w:r>
    </w:p>
    <w:p w14:paraId="728ED10A" w14:textId="77777777" w:rsidR="008B3863" w:rsidRPr="00EE7B97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Reference:</w:t>
      </w:r>
      <w:r w:rsidRPr="00EE7B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59</w:t>
      </w:r>
    </w:p>
    <w:p w14:paraId="6BF65C33" w14:textId="77777777" w:rsidR="008B3863" w:rsidRPr="00EE7B97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53BFC33" w14:textId="77777777" w:rsidR="008B3863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 xml:space="preserve">5.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EE7B97">
        <w:rPr>
          <w:rFonts w:ascii="Times New Roman" w:hAnsi="Times New Roman" w:cs="Times New Roman"/>
          <w:sz w:val="24"/>
          <w:szCs w:val="24"/>
        </w:rPr>
        <w:t>direction of heat transfer:</w:t>
      </w:r>
    </w:p>
    <w:p w14:paraId="49470B1E" w14:textId="77777777" w:rsidR="008B3863" w:rsidRPr="00EE7B97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5824887" w14:textId="77777777" w:rsidR="008B3863" w:rsidRPr="00EE7B97" w:rsidRDefault="008B3863" w:rsidP="008B3863">
      <w:pPr>
        <w:pStyle w:val="NoSpacing"/>
        <w:numPr>
          <w:ilvl w:val="0"/>
          <w:numId w:val="9"/>
          <w:numberingChange w:id="13" w:author="UBERLLO" w:date="2012-07-06T09:26:00Z" w:original="%1:1:4:."/>
        </w:numPr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lastRenderedPageBreak/>
        <w:t>is always from a colder object to a warmer object.</w:t>
      </w:r>
    </w:p>
    <w:p w14:paraId="32253996" w14:textId="77777777" w:rsidR="008B3863" w:rsidRPr="00EE7B97" w:rsidRDefault="008B3863" w:rsidP="008B3863">
      <w:pPr>
        <w:pStyle w:val="NoSpacing"/>
        <w:numPr>
          <w:ilvl w:val="0"/>
          <w:numId w:val="9"/>
          <w:numberingChange w:id="14" w:author="UBERLLO" w:date="2012-07-06T09:26:00Z" w:original="%1:2:4:.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cannot be</w:t>
      </w:r>
      <w:r w:rsidRPr="00EE7B97">
        <w:rPr>
          <w:rFonts w:ascii="Times New Roman" w:hAnsi="Times New Roman" w:cs="Times New Roman"/>
          <w:sz w:val="24"/>
          <w:szCs w:val="24"/>
        </w:rPr>
        <w:t xml:space="preserve"> from an object to a human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1F0176" w14:textId="77777777" w:rsidR="008B3863" w:rsidRPr="00EE7B97" w:rsidRDefault="008B3863" w:rsidP="008B3863">
      <w:pPr>
        <w:pStyle w:val="NoSpacing"/>
        <w:numPr>
          <w:ilvl w:val="0"/>
          <w:numId w:val="9"/>
          <w:numberingChange w:id="15" w:author="UBERLLO" w:date="2012-07-06T09:26:00Z" w:original="%1:3:4:.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sometimes random.</w:t>
      </w:r>
    </w:p>
    <w:p w14:paraId="15880122" w14:textId="77777777" w:rsidR="008B3863" w:rsidRPr="00EE7B97" w:rsidRDefault="008B3863" w:rsidP="008B3863">
      <w:pPr>
        <w:pStyle w:val="NoSpacing"/>
        <w:numPr>
          <w:ilvl w:val="0"/>
          <w:numId w:val="9"/>
          <w:numberingChange w:id="16" w:author="UBERLLO" w:date="2012-07-06T09:26:00Z" w:original="%1:4:4:."/>
        </w:numPr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is always from a warmer object to a colder object.</w:t>
      </w:r>
    </w:p>
    <w:p w14:paraId="1DA03318" w14:textId="77777777" w:rsidR="008B3863" w:rsidRPr="00EE7B97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5D4ECF9" w14:textId="77777777" w:rsidR="008B3863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 xml:space="preserve">Answer: d </w:t>
      </w:r>
    </w:p>
    <w:p w14:paraId="7493CA58" w14:textId="77777777" w:rsidR="008B3863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Objective: 3-2</w:t>
      </w:r>
    </w:p>
    <w:p w14:paraId="64C69385" w14:textId="77777777" w:rsidR="008B3863" w:rsidRPr="00EE7B97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Reference:</w:t>
      </w:r>
      <w:r w:rsidRPr="00EE7B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59</w:t>
      </w:r>
    </w:p>
    <w:p w14:paraId="31163168" w14:textId="77777777" w:rsidR="008B3863" w:rsidRPr="00EE7B97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B721F53" w14:textId="77777777" w:rsidR="008B3863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6. During a stress response</w:t>
      </w:r>
      <w:r>
        <w:rPr>
          <w:rFonts w:ascii="Times New Roman" w:hAnsi="Times New Roman" w:cs="Times New Roman"/>
          <w:sz w:val="24"/>
          <w:szCs w:val="24"/>
        </w:rPr>
        <w:t>, the release of epinephrine results in:</w:t>
      </w:r>
    </w:p>
    <w:p w14:paraId="24288401" w14:textId="77777777" w:rsidR="008B3863" w:rsidRPr="00EE7B97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15CCD77" w14:textId="77777777" w:rsidR="008B3863" w:rsidRPr="00EE7B97" w:rsidRDefault="008B3863" w:rsidP="008B3863">
      <w:pPr>
        <w:pStyle w:val="NoSpacing"/>
        <w:numPr>
          <w:ilvl w:val="0"/>
          <w:numId w:val="8"/>
          <w:numberingChange w:id="17" w:author="UBERLLO" w:date="2012-07-06T09:26:00Z" w:original="%1:1:4:.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6122E1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38C7">
        <w:rPr>
          <w:rFonts w:ascii="Times New Roman" w:hAnsi="Times New Roman" w:cs="Times New Roman"/>
          <w:sz w:val="24"/>
          <w:szCs w:val="24"/>
        </w:rPr>
        <w:t xml:space="preserve">increase 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EE7B97">
        <w:rPr>
          <w:rFonts w:ascii="Times New Roman" w:hAnsi="Times New Roman" w:cs="Times New Roman"/>
          <w:sz w:val="24"/>
          <w:szCs w:val="24"/>
        </w:rPr>
        <w:t xml:space="preserve"> heart rate.</w:t>
      </w:r>
    </w:p>
    <w:p w14:paraId="2043236D" w14:textId="77777777" w:rsidR="008B3863" w:rsidRPr="00EE7B97" w:rsidRDefault="008B3863" w:rsidP="008B3863">
      <w:pPr>
        <w:pStyle w:val="NoSpacing"/>
        <w:numPr>
          <w:ilvl w:val="0"/>
          <w:numId w:val="8"/>
          <w:numberingChange w:id="18" w:author="UBERLLO" w:date="2012-07-06T09:26:00Z" w:original="%1:2:4:.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decrease in</w:t>
      </w:r>
      <w:r w:rsidRPr="00EE7B97">
        <w:rPr>
          <w:rFonts w:ascii="Times New Roman" w:hAnsi="Times New Roman" w:cs="Times New Roman"/>
          <w:sz w:val="24"/>
          <w:szCs w:val="24"/>
        </w:rPr>
        <w:t xml:space="preserve"> the force of the heart’s contraction.</w:t>
      </w:r>
    </w:p>
    <w:p w14:paraId="4AB2D43B" w14:textId="77777777" w:rsidR="008B3863" w:rsidRPr="00EE7B97" w:rsidRDefault="008B3863" w:rsidP="008B3863">
      <w:pPr>
        <w:pStyle w:val="NoSpacing"/>
        <w:numPr>
          <w:ilvl w:val="0"/>
          <w:numId w:val="8"/>
          <w:numberingChange w:id="19" w:author="UBERLLO" w:date="2012-07-06T09:26:00Z" w:original="%1:3:4:."/>
        </w:numPr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 xml:space="preserve">smooth muscle </w:t>
      </w:r>
      <w:r w:rsidR="001938C7" w:rsidRPr="00EE7B97">
        <w:rPr>
          <w:rFonts w:ascii="Times New Roman" w:hAnsi="Times New Roman" w:cs="Times New Roman"/>
          <w:sz w:val="24"/>
          <w:szCs w:val="24"/>
        </w:rPr>
        <w:t>con</w:t>
      </w:r>
      <w:r w:rsidR="001938C7">
        <w:rPr>
          <w:rFonts w:ascii="Times New Roman" w:hAnsi="Times New Roman" w:cs="Times New Roman"/>
          <w:sz w:val="24"/>
          <w:szCs w:val="24"/>
        </w:rPr>
        <w:t>traction</w:t>
      </w:r>
      <w:r w:rsidRPr="00EE7B97">
        <w:rPr>
          <w:rFonts w:ascii="Times New Roman" w:hAnsi="Times New Roman" w:cs="Times New Roman"/>
          <w:sz w:val="24"/>
          <w:szCs w:val="24"/>
        </w:rPr>
        <w:t>.</w:t>
      </w:r>
    </w:p>
    <w:p w14:paraId="4984A7C9" w14:textId="77777777" w:rsidR="008B3863" w:rsidRPr="00EE7B97" w:rsidRDefault="008B3863" w:rsidP="008B3863">
      <w:pPr>
        <w:pStyle w:val="NoSpacing"/>
        <w:numPr>
          <w:ilvl w:val="0"/>
          <w:numId w:val="8"/>
          <w:numberingChange w:id="20" w:author="UBERLLO" w:date="2012-07-06T09:26:00Z" w:original="%1:4:4:.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reduction in</w:t>
      </w:r>
      <w:r w:rsidRPr="00EE7B97">
        <w:rPr>
          <w:rFonts w:ascii="Times New Roman" w:hAnsi="Times New Roman" w:cs="Times New Roman"/>
          <w:sz w:val="24"/>
          <w:szCs w:val="24"/>
        </w:rPr>
        <w:t xml:space="preserve"> respiratory de</w:t>
      </w:r>
      <w:r>
        <w:rPr>
          <w:rFonts w:ascii="Times New Roman" w:hAnsi="Times New Roman" w:cs="Times New Roman"/>
          <w:sz w:val="24"/>
          <w:szCs w:val="24"/>
        </w:rPr>
        <w:t>pth</w:t>
      </w:r>
      <w:r w:rsidRPr="00EE7B97">
        <w:rPr>
          <w:rFonts w:ascii="Times New Roman" w:hAnsi="Times New Roman" w:cs="Times New Roman"/>
          <w:sz w:val="24"/>
          <w:szCs w:val="24"/>
        </w:rPr>
        <w:t xml:space="preserve"> and rate.</w:t>
      </w:r>
    </w:p>
    <w:p w14:paraId="0125A762" w14:textId="77777777" w:rsidR="008B3863" w:rsidRPr="00EE7B97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C931A85" w14:textId="77777777" w:rsidR="008B3863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 xml:space="preserve">Answer: </w:t>
      </w:r>
      <w:r w:rsidR="001938C7">
        <w:rPr>
          <w:rFonts w:ascii="Times New Roman" w:hAnsi="Times New Roman" w:cs="Times New Roman"/>
          <w:sz w:val="24"/>
          <w:szCs w:val="24"/>
        </w:rPr>
        <w:t>a</w:t>
      </w:r>
    </w:p>
    <w:p w14:paraId="526D1178" w14:textId="77777777" w:rsidR="008B3863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Objective: 3-3</w:t>
      </w:r>
    </w:p>
    <w:p w14:paraId="3D4413EE" w14:textId="77777777" w:rsidR="008B3863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Reference:</w:t>
      </w:r>
      <w:r w:rsidRPr="00EE7B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61</w:t>
      </w:r>
    </w:p>
    <w:p w14:paraId="77BD5FD5" w14:textId="77777777" w:rsidR="008B3863" w:rsidRPr="00EE7B97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7126E6F" w14:textId="77777777" w:rsidR="008B3863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7. The “fight or flight” response diverts blood flow away from the internal organs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E7B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which </w:t>
      </w:r>
      <w:r w:rsidRPr="00EE7B97">
        <w:rPr>
          <w:rFonts w:ascii="Times New Roman" w:hAnsi="Times New Roman" w:cs="Times New Roman"/>
          <w:sz w:val="24"/>
          <w:szCs w:val="24"/>
        </w:rPr>
        <w:t>results in:</w:t>
      </w:r>
    </w:p>
    <w:p w14:paraId="59235C22" w14:textId="77777777" w:rsidR="008B3863" w:rsidRPr="00EE7B97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C926CF4" w14:textId="77777777" w:rsidR="008B3863" w:rsidRPr="00EE7B97" w:rsidRDefault="008B3863" w:rsidP="008B3863">
      <w:pPr>
        <w:pStyle w:val="NoSpacing"/>
        <w:numPr>
          <w:ilvl w:val="0"/>
          <w:numId w:val="10"/>
          <w:numberingChange w:id="21" w:author="UBERLLO" w:date="2012-07-06T09:26:00Z" w:original="%1:1:4:."/>
        </w:numPr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excessive saliva</w:t>
      </w:r>
      <w:r>
        <w:rPr>
          <w:rFonts w:ascii="Times New Roman" w:hAnsi="Times New Roman" w:cs="Times New Roman"/>
          <w:sz w:val="24"/>
          <w:szCs w:val="24"/>
        </w:rPr>
        <w:t xml:space="preserve"> production</w:t>
      </w:r>
      <w:r w:rsidRPr="00EE7B97">
        <w:rPr>
          <w:rFonts w:ascii="Times New Roman" w:hAnsi="Times New Roman" w:cs="Times New Roman"/>
          <w:sz w:val="24"/>
          <w:szCs w:val="24"/>
        </w:rPr>
        <w:t>.</w:t>
      </w:r>
    </w:p>
    <w:p w14:paraId="586A95FF" w14:textId="77777777" w:rsidR="008B3863" w:rsidRPr="00EE7B97" w:rsidRDefault="001938C7" w:rsidP="008B3863">
      <w:pPr>
        <w:pStyle w:val="NoSpacing"/>
        <w:numPr>
          <w:ilvl w:val="0"/>
          <w:numId w:val="10"/>
          <w:numberingChange w:id="22" w:author="UBERLLO" w:date="2012-07-06T09:26:00Z" w:original="%1:2:4:.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increasing blood flow to the extrem</w:t>
      </w:r>
      <w:r w:rsidR="006122E1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ties</w:t>
      </w:r>
    </w:p>
    <w:p w14:paraId="0C092AD0" w14:textId="77777777" w:rsidR="008B3863" w:rsidRPr="00EE7B97" w:rsidRDefault="008B3863" w:rsidP="008B3863">
      <w:pPr>
        <w:pStyle w:val="NoSpacing"/>
        <w:numPr>
          <w:ilvl w:val="0"/>
          <w:numId w:val="10"/>
          <w:numberingChange w:id="23" w:author="UBERLLO" w:date="2012-07-06T09:26:00Z" w:original="%1:3:4:."/>
        </w:numPr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constipation.</w:t>
      </w:r>
    </w:p>
    <w:p w14:paraId="56BC1280" w14:textId="77777777" w:rsidR="008B3863" w:rsidRPr="00EE7B97" w:rsidRDefault="008B3863" w:rsidP="008B3863">
      <w:pPr>
        <w:pStyle w:val="NoSpacing"/>
        <w:numPr>
          <w:ilvl w:val="0"/>
          <w:numId w:val="10"/>
          <w:numberingChange w:id="24" w:author="UBERLLO" w:date="2012-07-06T09:26:00Z" w:original="%1:4:4:."/>
        </w:numPr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leg cramps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1EA766" w14:textId="77777777" w:rsidR="008B3863" w:rsidRPr="00EE7B97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B08A0F0" w14:textId="77777777" w:rsidR="008B3863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Answer: b</w:t>
      </w:r>
    </w:p>
    <w:p w14:paraId="3512E976" w14:textId="77777777" w:rsidR="008B3863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Objective: 3-3</w:t>
      </w:r>
    </w:p>
    <w:p w14:paraId="31931847" w14:textId="77777777" w:rsidR="008B3863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D4949">
        <w:rPr>
          <w:rFonts w:ascii="Times New Roman" w:hAnsi="Times New Roman" w:cs="Times New Roman"/>
          <w:sz w:val="24"/>
          <w:szCs w:val="24"/>
        </w:rPr>
        <w:t>Reference: 68</w:t>
      </w:r>
    </w:p>
    <w:p w14:paraId="73172F69" w14:textId="77777777" w:rsidR="008B3863" w:rsidRPr="00EE7B97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B82C442" w14:textId="77777777" w:rsidR="008B3863" w:rsidRPr="00EE7B97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8. The primary fuel source for muscles is(are):</w:t>
      </w:r>
    </w:p>
    <w:p w14:paraId="42AFEE38" w14:textId="77777777" w:rsidR="008B3863" w:rsidRPr="00EE7B97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252B6CD" w14:textId="77777777" w:rsidR="008B3863" w:rsidRPr="00EE7B97" w:rsidRDefault="008B3863" w:rsidP="008B3863">
      <w:pPr>
        <w:pStyle w:val="NoSpacing"/>
        <w:numPr>
          <w:ilvl w:val="0"/>
          <w:numId w:val="11"/>
          <w:numberingChange w:id="25" w:author="UBERLLO" w:date="2012-07-06T09:26:00Z" w:original="%1:1:4:."/>
        </w:numPr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protein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E7B97">
        <w:rPr>
          <w:rFonts w:ascii="Times New Roman" w:hAnsi="Times New Roman" w:cs="Times New Roman"/>
          <w:sz w:val="24"/>
          <w:szCs w:val="24"/>
        </w:rPr>
        <w:t>.</w:t>
      </w:r>
    </w:p>
    <w:p w14:paraId="6A3BDC38" w14:textId="77777777" w:rsidR="008B3863" w:rsidRPr="00EE7B97" w:rsidRDefault="008B3863" w:rsidP="008B3863">
      <w:pPr>
        <w:pStyle w:val="NoSpacing"/>
        <w:numPr>
          <w:ilvl w:val="0"/>
          <w:numId w:val="11"/>
          <w:numberingChange w:id="26" w:author="UBERLLO" w:date="2012-07-06T09:26:00Z" w:original="%1:2:4:."/>
        </w:numPr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oxygen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7C3307" w14:textId="77777777" w:rsidR="008B3863" w:rsidRPr="00EE7B97" w:rsidRDefault="008B3863" w:rsidP="008B3863">
      <w:pPr>
        <w:pStyle w:val="NoSpacing"/>
        <w:numPr>
          <w:ilvl w:val="0"/>
          <w:numId w:val="11"/>
          <w:numberingChange w:id="27" w:author="UBERLLO" w:date="2012-07-06T09:26:00Z" w:original="%1:3:4:."/>
        </w:numPr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carbohydrates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8BE4F7C" w14:textId="77777777" w:rsidR="008B3863" w:rsidRPr="00EE7B97" w:rsidRDefault="008B3863" w:rsidP="008B3863">
      <w:pPr>
        <w:pStyle w:val="NoSpacing"/>
        <w:numPr>
          <w:ilvl w:val="0"/>
          <w:numId w:val="11"/>
          <w:numberingChange w:id="28" w:author="UBERLLO" w:date="2012-07-06T09:26:00Z" w:original="%1:4:4:."/>
        </w:numPr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sodium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FC2DE1" w14:textId="77777777" w:rsidR="008B3863" w:rsidRPr="00EE7B97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078BE72" w14:textId="77777777" w:rsidR="008B3863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Answer: c</w:t>
      </w:r>
    </w:p>
    <w:p w14:paraId="732EED9C" w14:textId="77777777" w:rsidR="008B3863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Objective: 3-2</w:t>
      </w:r>
    </w:p>
    <w:p w14:paraId="6A5E5D79" w14:textId="77777777" w:rsidR="008B3863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Reference:</w:t>
      </w:r>
      <w:r w:rsidRPr="00EE7B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64</w:t>
      </w:r>
    </w:p>
    <w:p w14:paraId="4134E910" w14:textId="77777777" w:rsidR="008B3863" w:rsidRPr="00EE7B97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5DDD930" w14:textId="77777777" w:rsidR="008B3863" w:rsidRPr="00EE7B97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AE1E020" w14:textId="77777777" w:rsidR="001404AD" w:rsidRDefault="001404AD">
      <w:pPr>
        <w:pStyle w:val="NoSpacing"/>
        <w:numPr>
          <w:ins w:id="29" w:author="UBERLLO" w:date="2012-07-06T09:26:00Z"/>
        </w:numPr>
        <w:rPr>
          <w:ins w:id="30" w:author="UBERLLO" w:date="2012-07-06T09:26:00Z"/>
          <w:rFonts w:ascii="Times New Roman" w:hAnsi="Times New Roman" w:cs="Times New Roman"/>
          <w:sz w:val="24"/>
          <w:szCs w:val="24"/>
        </w:rPr>
      </w:pPr>
    </w:p>
    <w:p w14:paraId="566015B9" w14:textId="77777777" w:rsidR="001404AD" w:rsidRDefault="001404AD">
      <w:pPr>
        <w:pStyle w:val="NoSpacing"/>
        <w:numPr>
          <w:ins w:id="31" w:author="UBERLLO" w:date="2012-07-06T09:26:00Z"/>
        </w:numPr>
        <w:rPr>
          <w:ins w:id="32" w:author="UBERLLO" w:date="2012-07-06T09:26:00Z"/>
          <w:rFonts w:ascii="Times New Roman" w:hAnsi="Times New Roman" w:cs="Times New Roman"/>
          <w:sz w:val="24"/>
          <w:szCs w:val="24"/>
        </w:rPr>
      </w:pPr>
    </w:p>
    <w:p w14:paraId="3F2E3BD7" w14:textId="77777777" w:rsidR="001404AD" w:rsidRDefault="001404AD">
      <w:pPr>
        <w:pStyle w:val="NoSpacing"/>
        <w:numPr>
          <w:ins w:id="33" w:author="UBERLLO" w:date="2012-07-06T09:26:00Z"/>
        </w:numPr>
        <w:rPr>
          <w:ins w:id="34" w:author="UBERLLO" w:date="2012-07-06T09:26:00Z"/>
          <w:rFonts w:ascii="Times New Roman" w:hAnsi="Times New Roman" w:cs="Times New Roman"/>
          <w:sz w:val="24"/>
          <w:szCs w:val="24"/>
        </w:rPr>
      </w:pPr>
    </w:p>
    <w:p w14:paraId="6BBA7494" w14:textId="77777777" w:rsidR="008B3863" w:rsidRDefault="001404A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8B3863" w:rsidRPr="00EE7B97">
        <w:rPr>
          <w:rFonts w:ascii="Times New Roman" w:hAnsi="Times New Roman" w:cs="Times New Roman"/>
          <w:sz w:val="24"/>
          <w:szCs w:val="24"/>
        </w:rPr>
        <w:t>. Leukocytes are the workhorse</w:t>
      </w:r>
      <w:r w:rsidR="008B3863">
        <w:rPr>
          <w:rFonts w:ascii="Times New Roman" w:hAnsi="Times New Roman" w:cs="Times New Roman"/>
          <w:sz w:val="24"/>
          <w:szCs w:val="24"/>
        </w:rPr>
        <w:t>s</w:t>
      </w:r>
      <w:r w:rsidR="008B3863" w:rsidRPr="00EE7B97">
        <w:rPr>
          <w:rFonts w:ascii="Times New Roman" w:hAnsi="Times New Roman" w:cs="Times New Roman"/>
          <w:sz w:val="24"/>
          <w:szCs w:val="24"/>
        </w:rPr>
        <w:t xml:space="preserve"> of the immune system and are produced in the:</w:t>
      </w:r>
    </w:p>
    <w:p w14:paraId="6B174AEC" w14:textId="77777777" w:rsidR="008B3863" w:rsidRPr="00EE7B97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7A234FE" w14:textId="77777777" w:rsidR="008B3863" w:rsidRPr="00EE7B97" w:rsidRDefault="008B3863" w:rsidP="008B3863">
      <w:pPr>
        <w:pStyle w:val="NoSpacing"/>
        <w:numPr>
          <w:ilvl w:val="0"/>
          <w:numId w:val="13"/>
          <w:numberingChange w:id="35" w:author="UBERLLO" w:date="2012-07-06T09:26:00Z" w:original="%1:1:4:."/>
        </w:numPr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pancreas.</w:t>
      </w:r>
    </w:p>
    <w:p w14:paraId="24D7FED1" w14:textId="77777777" w:rsidR="008B3863" w:rsidRPr="00EE7B97" w:rsidRDefault="008B3863" w:rsidP="008B3863">
      <w:pPr>
        <w:pStyle w:val="NoSpacing"/>
        <w:numPr>
          <w:ilvl w:val="0"/>
          <w:numId w:val="13"/>
          <w:numberingChange w:id="36" w:author="UBERLLO" w:date="2012-07-06T09:26:00Z" w:original="%1:2:4:."/>
        </w:numPr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liver.</w:t>
      </w:r>
    </w:p>
    <w:p w14:paraId="0D576C39" w14:textId="77777777" w:rsidR="008B3863" w:rsidRPr="00EE7B97" w:rsidRDefault="008B3863" w:rsidP="008B3863">
      <w:pPr>
        <w:pStyle w:val="NoSpacing"/>
        <w:numPr>
          <w:ilvl w:val="0"/>
          <w:numId w:val="13"/>
          <w:numberingChange w:id="37" w:author="UBERLLO" w:date="2012-07-06T09:26:00Z" w:original="%1:3:4:."/>
        </w:numPr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intestines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DF8771" w14:textId="77777777" w:rsidR="008B3863" w:rsidRPr="00EE7B97" w:rsidRDefault="008B3863" w:rsidP="008B3863">
      <w:pPr>
        <w:pStyle w:val="NoSpacing"/>
        <w:numPr>
          <w:ilvl w:val="0"/>
          <w:numId w:val="13"/>
          <w:numberingChange w:id="38" w:author="UBERLLO" w:date="2012-07-06T09:26:00Z" w:original="%1:4:4:."/>
        </w:numPr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bone marrow.</w:t>
      </w:r>
    </w:p>
    <w:p w14:paraId="335BF7DB" w14:textId="77777777" w:rsidR="008B3863" w:rsidRPr="00EE7B97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A40657F" w14:textId="77777777" w:rsidR="008B3863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Answer: d</w:t>
      </w:r>
    </w:p>
    <w:p w14:paraId="4382AA47" w14:textId="77777777" w:rsidR="008B3863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Objective: </w:t>
      </w:r>
      <w:r w:rsidRPr="007207C2">
        <w:rPr>
          <w:rFonts w:ascii="Times New Roman" w:hAnsi="Times New Roman" w:cs="Times New Roman"/>
          <w:sz w:val="24"/>
          <w:szCs w:val="24"/>
        </w:rPr>
        <w:t>Supplemental</w:t>
      </w:r>
    </w:p>
    <w:p w14:paraId="06CB4A47" w14:textId="77777777" w:rsidR="008B3863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Reference:</w:t>
      </w:r>
      <w:r w:rsidRPr="00EE7B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62</w:t>
      </w:r>
    </w:p>
    <w:p w14:paraId="3FED2929" w14:textId="77777777" w:rsidR="008B3863" w:rsidRPr="00EE7B97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850D98C" w14:textId="77777777" w:rsidR="008B3863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1</w:t>
      </w:r>
      <w:r w:rsidR="001404AD">
        <w:rPr>
          <w:rFonts w:ascii="Times New Roman" w:hAnsi="Times New Roman" w:cs="Times New Roman"/>
          <w:sz w:val="24"/>
          <w:szCs w:val="24"/>
        </w:rPr>
        <w:t>0</w:t>
      </w:r>
      <w:r w:rsidRPr="00EE7B97">
        <w:rPr>
          <w:rFonts w:ascii="Times New Roman" w:hAnsi="Times New Roman" w:cs="Times New Roman"/>
          <w:sz w:val="24"/>
          <w:szCs w:val="24"/>
        </w:rPr>
        <w:t>. An autoimmune disorder is a self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EE7B97">
        <w:rPr>
          <w:rFonts w:ascii="Times New Roman" w:hAnsi="Times New Roman" w:cs="Times New Roman"/>
          <w:sz w:val="24"/>
          <w:szCs w:val="24"/>
        </w:rPr>
        <w:t xml:space="preserve">destruction process in the body </w:t>
      </w:r>
      <w:r>
        <w:rPr>
          <w:rFonts w:ascii="Times New Roman" w:hAnsi="Times New Roman" w:cs="Times New Roman"/>
          <w:sz w:val="24"/>
          <w:szCs w:val="24"/>
        </w:rPr>
        <w:t xml:space="preserve">that </w:t>
      </w:r>
      <w:r w:rsidRPr="00EE7B97">
        <w:rPr>
          <w:rFonts w:ascii="Times New Roman" w:hAnsi="Times New Roman" w:cs="Times New Roman"/>
          <w:sz w:val="24"/>
          <w:szCs w:val="24"/>
        </w:rPr>
        <w:t>can result in:</w:t>
      </w:r>
    </w:p>
    <w:p w14:paraId="20B6868F" w14:textId="77777777" w:rsidR="008B3863" w:rsidRPr="00EE7B97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554E65B" w14:textId="77777777" w:rsidR="008B3863" w:rsidRPr="00EE7B97" w:rsidRDefault="008B3863" w:rsidP="008B3863">
      <w:pPr>
        <w:pStyle w:val="NoSpacing"/>
        <w:numPr>
          <w:ilvl w:val="0"/>
          <w:numId w:val="14"/>
          <w:numberingChange w:id="39" w:author="UBERLLO" w:date="2012-07-06T09:26:00Z" w:original="%1:1:4:."/>
        </w:numPr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acid reflux.</w:t>
      </w:r>
    </w:p>
    <w:p w14:paraId="7515F2B1" w14:textId="77777777" w:rsidR="008B3863" w:rsidRPr="00EE7B97" w:rsidRDefault="008B3863" w:rsidP="008B3863">
      <w:pPr>
        <w:pStyle w:val="NoSpacing"/>
        <w:numPr>
          <w:ilvl w:val="0"/>
          <w:numId w:val="14"/>
          <w:numberingChange w:id="40" w:author="UBERLLO" w:date="2012-07-06T09:26:00Z" w:original="%1:2:4:."/>
        </w:numPr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diabetes.</w:t>
      </w:r>
    </w:p>
    <w:p w14:paraId="660C74FF" w14:textId="77777777" w:rsidR="008B3863" w:rsidRPr="00EE7B97" w:rsidRDefault="008B3863" w:rsidP="008B3863">
      <w:pPr>
        <w:pStyle w:val="NoSpacing"/>
        <w:numPr>
          <w:ilvl w:val="0"/>
          <w:numId w:val="14"/>
          <w:numberingChange w:id="41" w:author="UBERLLO" w:date="2012-07-06T09:26:00Z" w:original="%1:3:4:."/>
        </w:numPr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appendicitis.</w:t>
      </w:r>
    </w:p>
    <w:p w14:paraId="06F14EDB" w14:textId="77777777" w:rsidR="008B3863" w:rsidRPr="00EE7B97" w:rsidRDefault="008B3863" w:rsidP="008B3863">
      <w:pPr>
        <w:pStyle w:val="NoSpacing"/>
        <w:numPr>
          <w:ilvl w:val="0"/>
          <w:numId w:val="14"/>
          <w:numberingChange w:id="42" w:author="UBERLLO" w:date="2012-07-06T09:26:00Z" w:original="%1:4:4:."/>
        </w:numPr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myocardial infarction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6AD077" w14:textId="77777777" w:rsidR="008B3863" w:rsidRPr="00EE7B97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6CC6C2E" w14:textId="77777777" w:rsidR="008B3863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Answer: b</w:t>
      </w:r>
    </w:p>
    <w:p w14:paraId="6B5ED96E" w14:textId="77777777" w:rsidR="008B3863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Objective: </w:t>
      </w:r>
      <w:r w:rsidRPr="007207C2">
        <w:rPr>
          <w:rFonts w:ascii="Times New Roman" w:hAnsi="Times New Roman" w:cs="Times New Roman"/>
          <w:sz w:val="24"/>
          <w:szCs w:val="24"/>
        </w:rPr>
        <w:t>Supplemental</w:t>
      </w:r>
    </w:p>
    <w:p w14:paraId="30C83E0F" w14:textId="77777777" w:rsidR="008B3863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Reference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EE7B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62</w:t>
      </w:r>
    </w:p>
    <w:p w14:paraId="0D018AE9" w14:textId="77777777" w:rsidR="008B3863" w:rsidRPr="00EE7B97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F3ACEBC" w14:textId="77777777" w:rsidR="008B3863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1</w:t>
      </w:r>
      <w:r w:rsidR="001404AD">
        <w:rPr>
          <w:rFonts w:ascii="Times New Roman" w:hAnsi="Times New Roman" w:cs="Times New Roman"/>
          <w:sz w:val="24"/>
          <w:szCs w:val="24"/>
        </w:rPr>
        <w:t>1</w:t>
      </w:r>
      <w:r w:rsidRPr="00EE7B9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The best strategy for wearing clothing in the winter months is to wear:</w:t>
      </w:r>
    </w:p>
    <w:p w14:paraId="5E19BDB7" w14:textId="77777777" w:rsidR="008B3863" w:rsidRPr="00EE7B97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C8FF0E5" w14:textId="77777777" w:rsidR="008B3863" w:rsidRPr="00EE7B97" w:rsidRDefault="008B3863" w:rsidP="008B3863">
      <w:pPr>
        <w:pStyle w:val="NoSpacing"/>
        <w:numPr>
          <w:ilvl w:val="0"/>
          <w:numId w:val="33"/>
          <w:numberingChange w:id="43" w:author="UBERLLO" w:date="2012-07-06T09:26:00Z" w:original="%1:1:4:.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</w:t>
      </w:r>
      <w:r w:rsidRPr="00EE7B97">
        <w:rPr>
          <w:rFonts w:ascii="Times New Roman" w:hAnsi="Times New Roman" w:cs="Times New Roman"/>
          <w:sz w:val="24"/>
          <w:szCs w:val="24"/>
        </w:rPr>
        <w:t xml:space="preserve"> layer of multiple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EE7B97">
        <w:rPr>
          <w:rFonts w:ascii="Times New Roman" w:hAnsi="Times New Roman" w:cs="Times New Roman"/>
          <w:sz w:val="24"/>
          <w:szCs w:val="24"/>
        </w:rPr>
        <w:t>purpose outerwear.</w:t>
      </w:r>
    </w:p>
    <w:p w14:paraId="59194BBE" w14:textId="77777777" w:rsidR="008B3863" w:rsidRPr="00EE7B97" w:rsidRDefault="008B3863" w:rsidP="008B3863">
      <w:pPr>
        <w:pStyle w:val="NoSpacing"/>
        <w:numPr>
          <w:ilvl w:val="0"/>
          <w:numId w:val="33"/>
          <w:numberingChange w:id="44" w:author="UBERLLO" w:date="2012-07-06T09:26:00Z" w:original="%1:2:4:.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</w:t>
      </w:r>
      <w:r w:rsidRPr="00EE7B97">
        <w:rPr>
          <w:rFonts w:ascii="Times New Roman" w:hAnsi="Times New Roman" w:cs="Times New Roman"/>
          <w:sz w:val="24"/>
          <w:szCs w:val="24"/>
        </w:rPr>
        <w:t xml:space="preserve"> layers </w:t>
      </w:r>
      <w:r>
        <w:rPr>
          <w:rFonts w:ascii="Times New Roman" w:hAnsi="Times New Roman" w:cs="Times New Roman"/>
          <w:sz w:val="24"/>
          <w:szCs w:val="24"/>
        </w:rPr>
        <w:t xml:space="preserve">consisting </w:t>
      </w:r>
      <w:r w:rsidRPr="00EE7B97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EE7B97">
        <w:rPr>
          <w:rFonts w:ascii="Times New Roman" w:hAnsi="Times New Roman" w:cs="Times New Roman"/>
          <w:sz w:val="24"/>
          <w:szCs w:val="24"/>
        </w:rPr>
        <w:t xml:space="preserve">base and </w:t>
      </w:r>
      <w:r>
        <w:rPr>
          <w:rFonts w:ascii="Times New Roman" w:hAnsi="Times New Roman" w:cs="Times New Roman"/>
          <w:sz w:val="24"/>
          <w:szCs w:val="24"/>
        </w:rPr>
        <w:t xml:space="preserve">an </w:t>
      </w:r>
      <w:r w:rsidRPr="00EE7B97">
        <w:rPr>
          <w:rFonts w:ascii="Times New Roman" w:hAnsi="Times New Roman" w:cs="Times New Roman"/>
          <w:sz w:val="24"/>
          <w:szCs w:val="24"/>
        </w:rPr>
        <w:t>outer</w:t>
      </w:r>
      <w:r>
        <w:rPr>
          <w:rFonts w:ascii="Times New Roman" w:hAnsi="Times New Roman" w:cs="Times New Roman"/>
          <w:sz w:val="24"/>
          <w:szCs w:val="24"/>
        </w:rPr>
        <w:t xml:space="preserve"> layer.</w:t>
      </w:r>
    </w:p>
    <w:p w14:paraId="3A7BADF6" w14:textId="77777777" w:rsidR="008B3863" w:rsidRDefault="008B3863" w:rsidP="008B3863">
      <w:pPr>
        <w:pStyle w:val="NoSpacing"/>
        <w:numPr>
          <w:ilvl w:val="0"/>
          <w:numId w:val="33"/>
          <w:numberingChange w:id="45" w:author="UBERLLO" w:date="2012-07-06T09:26:00Z" w:original="%1:3:4:.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</w:t>
      </w:r>
      <w:r w:rsidRPr="00EE7B97">
        <w:rPr>
          <w:rFonts w:ascii="Times New Roman" w:hAnsi="Times New Roman" w:cs="Times New Roman"/>
          <w:sz w:val="24"/>
          <w:szCs w:val="24"/>
        </w:rPr>
        <w:t xml:space="preserve"> layers referred as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Pr="00EE7B97">
        <w:rPr>
          <w:rFonts w:ascii="Times New Roman" w:hAnsi="Times New Roman" w:cs="Times New Roman"/>
          <w:sz w:val="24"/>
          <w:szCs w:val="24"/>
        </w:rPr>
        <w:t xml:space="preserve">base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EE7B97">
        <w:rPr>
          <w:rFonts w:ascii="Times New Roman" w:hAnsi="Times New Roman" w:cs="Times New Roman"/>
          <w:sz w:val="24"/>
          <w:szCs w:val="24"/>
        </w:rPr>
        <w:t>middle and outer</w:t>
      </w:r>
      <w:r>
        <w:rPr>
          <w:rFonts w:ascii="Times New Roman" w:hAnsi="Times New Roman" w:cs="Times New Roman"/>
          <w:sz w:val="24"/>
          <w:szCs w:val="24"/>
        </w:rPr>
        <w:t xml:space="preserve"> layers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35CD8C76" w14:textId="77777777" w:rsidR="008B3863" w:rsidRPr="00EE7B97" w:rsidRDefault="008B3863" w:rsidP="008B3863">
      <w:pPr>
        <w:pStyle w:val="NoSpacing"/>
        <w:numPr>
          <w:ilvl w:val="0"/>
          <w:numId w:val="33"/>
          <w:numberingChange w:id="46" w:author="UBERLLO" w:date="2012-07-06T09:26:00Z" w:original="%1:4:4:.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four</w:t>
      </w:r>
      <w:r w:rsidRPr="00EE7B97">
        <w:rPr>
          <w:rFonts w:ascii="Times New Roman" w:hAnsi="Times New Roman" w:cs="Times New Roman"/>
          <w:sz w:val="24"/>
          <w:szCs w:val="24"/>
        </w:rPr>
        <w:t xml:space="preserve"> layers referred as dermis, base, intermediate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E7B97">
        <w:rPr>
          <w:rFonts w:ascii="Times New Roman" w:hAnsi="Times New Roman" w:cs="Times New Roman"/>
          <w:sz w:val="24"/>
          <w:szCs w:val="24"/>
        </w:rPr>
        <w:t xml:space="preserve"> and outer</w:t>
      </w:r>
      <w:r>
        <w:rPr>
          <w:rFonts w:ascii="Times New Roman" w:hAnsi="Times New Roman" w:cs="Times New Roman"/>
          <w:sz w:val="24"/>
          <w:szCs w:val="24"/>
        </w:rPr>
        <w:t xml:space="preserve"> layers</w:t>
      </w:r>
      <w:r w:rsidRPr="00EE7B97">
        <w:rPr>
          <w:rFonts w:ascii="Times New Roman" w:hAnsi="Times New Roman" w:cs="Times New Roman"/>
          <w:sz w:val="24"/>
          <w:szCs w:val="24"/>
        </w:rPr>
        <w:t>.</w:t>
      </w:r>
    </w:p>
    <w:p w14:paraId="29925965" w14:textId="77777777" w:rsidR="008B3863" w:rsidRPr="00EE7B97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E7C38F4" w14:textId="77777777" w:rsidR="008B3863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Answer: c</w:t>
      </w:r>
    </w:p>
    <w:p w14:paraId="2EA1CA80" w14:textId="77777777" w:rsidR="008B3863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Objective: 3-5</w:t>
      </w:r>
    </w:p>
    <w:p w14:paraId="0FE24CAC" w14:textId="77777777" w:rsidR="008B3863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Reference:</w:t>
      </w:r>
      <w:r w:rsidRPr="00EE7B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66</w:t>
      </w:r>
    </w:p>
    <w:p w14:paraId="77A4107D" w14:textId="77777777" w:rsidR="008B3863" w:rsidRPr="00EE7B97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C19797A" w14:textId="77777777" w:rsidR="008B3863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1</w:t>
      </w:r>
      <w:r w:rsidR="001404AD">
        <w:rPr>
          <w:rFonts w:ascii="Times New Roman" w:hAnsi="Times New Roman" w:cs="Times New Roman"/>
          <w:sz w:val="24"/>
          <w:szCs w:val="24"/>
        </w:rPr>
        <w:t>2</w:t>
      </w:r>
      <w:r w:rsidRPr="00EE7B97">
        <w:rPr>
          <w:rFonts w:ascii="Times New Roman" w:hAnsi="Times New Roman" w:cs="Times New Roman"/>
          <w:sz w:val="24"/>
          <w:szCs w:val="24"/>
        </w:rPr>
        <w:t>. The best natural material used in winter clothing is:</w:t>
      </w:r>
    </w:p>
    <w:p w14:paraId="28563715" w14:textId="77777777" w:rsidR="008B3863" w:rsidRPr="00EE7B97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E8BDA8D" w14:textId="77777777" w:rsidR="008B3863" w:rsidRPr="00EE7B97" w:rsidRDefault="008B3863" w:rsidP="008B3863">
      <w:pPr>
        <w:pStyle w:val="NoSpacing"/>
        <w:numPr>
          <w:ilvl w:val="0"/>
          <w:numId w:val="15"/>
          <w:numberingChange w:id="47" w:author="UBERLLO" w:date="2012-07-06T09:26:00Z" w:original="%1:1:4:."/>
        </w:numPr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cotton.</w:t>
      </w:r>
    </w:p>
    <w:p w14:paraId="264C165C" w14:textId="77777777" w:rsidR="008B3863" w:rsidRPr="00EE7B97" w:rsidRDefault="008B3863" w:rsidP="008B3863">
      <w:pPr>
        <w:pStyle w:val="NoSpacing"/>
        <w:numPr>
          <w:ilvl w:val="0"/>
          <w:numId w:val="15"/>
          <w:numberingChange w:id="48" w:author="UBERLLO" w:date="2012-07-06T09:26:00Z" w:original="%1:2:4:."/>
        </w:numPr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wool.</w:t>
      </w:r>
    </w:p>
    <w:p w14:paraId="500297AB" w14:textId="77777777" w:rsidR="008B3863" w:rsidRPr="00EE7B97" w:rsidRDefault="008B3863" w:rsidP="008B3863">
      <w:pPr>
        <w:pStyle w:val="NoSpacing"/>
        <w:numPr>
          <w:ilvl w:val="0"/>
          <w:numId w:val="15"/>
          <w:numberingChange w:id="49" w:author="UBERLLO" w:date="2012-07-06T09:26:00Z" w:original="%1:3:4:."/>
        </w:numPr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silk.</w:t>
      </w:r>
    </w:p>
    <w:p w14:paraId="0E816992" w14:textId="77777777" w:rsidR="008B3863" w:rsidRPr="00EE7B97" w:rsidRDefault="008B3863" w:rsidP="008B3863">
      <w:pPr>
        <w:pStyle w:val="NoSpacing"/>
        <w:numPr>
          <w:ilvl w:val="0"/>
          <w:numId w:val="15"/>
          <w:numberingChange w:id="50" w:author="UBERLLO" w:date="2012-07-06T09:26:00Z" w:original="%1:4:4:."/>
        </w:numPr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polyester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BBAF7A" w14:textId="77777777" w:rsidR="008B3863" w:rsidRPr="00EE7B97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C479FF4" w14:textId="77777777" w:rsidR="008B3863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Answer: b</w:t>
      </w:r>
    </w:p>
    <w:p w14:paraId="42D03C2A" w14:textId="77777777" w:rsidR="008B3863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Objective: 3-5</w:t>
      </w:r>
    </w:p>
    <w:p w14:paraId="49A10002" w14:textId="77777777" w:rsidR="008B3863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Reference:</w:t>
      </w:r>
      <w:r w:rsidRPr="00EE7B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65</w:t>
      </w:r>
    </w:p>
    <w:p w14:paraId="408A2405" w14:textId="77777777" w:rsidR="008B3863" w:rsidRPr="00EE7B97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E949EBF" w14:textId="77777777" w:rsidR="008B3863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1</w:t>
      </w:r>
      <w:r w:rsidR="001404AD">
        <w:rPr>
          <w:rFonts w:ascii="Times New Roman" w:hAnsi="Times New Roman" w:cs="Times New Roman"/>
          <w:sz w:val="24"/>
          <w:szCs w:val="24"/>
        </w:rPr>
        <w:t>3</w:t>
      </w:r>
      <w:r w:rsidRPr="00EE7B97">
        <w:rPr>
          <w:rFonts w:ascii="Times New Roman" w:hAnsi="Times New Roman" w:cs="Times New Roman"/>
          <w:sz w:val="24"/>
          <w:szCs w:val="24"/>
        </w:rPr>
        <w:t>. PPE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7B97">
        <w:rPr>
          <w:rFonts w:ascii="Times New Roman" w:hAnsi="Times New Roman" w:cs="Times New Roman"/>
          <w:sz w:val="24"/>
          <w:szCs w:val="24"/>
        </w:rPr>
        <w:t>(personal protective equipment) and durable goods should be disinfected per:</w:t>
      </w:r>
    </w:p>
    <w:p w14:paraId="769AD170" w14:textId="77777777" w:rsidR="008B3863" w:rsidRPr="00EE7B97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C619D8A" w14:textId="77777777" w:rsidR="008B3863" w:rsidRPr="00EE7B97" w:rsidRDefault="008B3863" w:rsidP="008B3863">
      <w:pPr>
        <w:pStyle w:val="NoSpacing"/>
        <w:numPr>
          <w:ilvl w:val="0"/>
          <w:numId w:val="16"/>
          <w:numberingChange w:id="51" w:author="UBERLLO" w:date="2012-07-06T09:26:00Z" w:original="%1:1:4:.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EE7B97">
        <w:rPr>
          <w:rFonts w:ascii="Times New Roman" w:hAnsi="Times New Roman" w:cs="Times New Roman"/>
          <w:sz w:val="24"/>
          <w:szCs w:val="24"/>
        </w:rPr>
        <w:t>manufacturer’s recommendations.</w:t>
      </w:r>
    </w:p>
    <w:p w14:paraId="37E587AE" w14:textId="77777777" w:rsidR="008B3863" w:rsidRPr="00EE7B97" w:rsidRDefault="008B3863" w:rsidP="008B3863">
      <w:pPr>
        <w:pStyle w:val="NoSpacing"/>
        <w:numPr>
          <w:ilvl w:val="0"/>
          <w:numId w:val="16"/>
          <w:numberingChange w:id="52" w:author="UBERLLO" w:date="2012-07-06T09:26:00Z" w:original="%1:2:4:.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</w:t>
      </w:r>
      <w:r w:rsidRPr="00EE7B97">
        <w:rPr>
          <w:rFonts w:ascii="Times New Roman" w:hAnsi="Times New Roman" w:cs="Times New Roman"/>
          <w:sz w:val="24"/>
          <w:szCs w:val="24"/>
        </w:rPr>
        <w:t xml:space="preserve">edical </w:t>
      </w:r>
      <w:r>
        <w:rPr>
          <w:rFonts w:ascii="Times New Roman" w:hAnsi="Times New Roman" w:cs="Times New Roman"/>
          <w:sz w:val="24"/>
          <w:szCs w:val="24"/>
        </w:rPr>
        <w:t xml:space="preserve">control </w:t>
      </w:r>
      <w:proofErr w:type="gramStart"/>
      <w:r w:rsidRPr="00EE7B97">
        <w:rPr>
          <w:rFonts w:ascii="Times New Roman" w:hAnsi="Times New Roman" w:cs="Times New Roman"/>
          <w:sz w:val="24"/>
          <w:szCs w:val="24"/>
        </w:rPr>
        <w:t>protocol</w:t>
      </w:r>
      <w:proofErr w:type="gramEnd"/>
      <w:r w:rsidRPr="00EE7B97">
        <w:rPr>
          <w:rFonts w:ascii="Times New Roman" w:hAnsi="Times New Roman" w:cs="Times New Roman"/>
          <w:sz w:val="24"/>
          <w:szCs w:val="24"/>
        </w:rPr>
        <w:t>.</w:t>
      </w:r>
    </w:p>
    <w:p w14:paraId="7B930229" w14:textId="77777777" w:rsidR="008B3863" w:rsidRPr="00EE7B97" w:rsidRDefault="008B3863" w:rsidP="008B3863">
      <w:pPr>
        <w:pStyle w:val="NoSpacing"/>
        <w:numPr>
          <w:ilvl w:val="0"/>
          <w:numId w:val="16"/>
          <w:numberingChange w:id="53" w:author="UBERLLO" w:date="2012-07-06T09:26:00Z" w:original="%1:3:4:.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EE7B97">
        <w:rPr>
          <w:rFonts w:ascii="Times New Roman" w:hAnsi="Times New Roman" w:cs="Times New Roman"/>
          <w:sz w:val="24"/>
          <w:szCs w:val="24"/>
        </w:rPr>
        <w:t>NSP protocol.</w:t>
      </w:r>
    </w:p>
    <w:p w14:paraId="51C6EAEF" w14:textId="77777777" w:rsidR="008B3863" w:rsidRPr="00EE7B97" w:rsidRDefault="008B3863" w:rsidP="008B3863">
      <w:pPr>
        <w:pStyle w:val="NoSpacing"/>
        <w:numPr>
          <w:ilvl w:val="0"/>
          <w:numId w:val="16"/>
          <w:numberingChange w:id="54" w:author="UBERLLO" w:date="2012-07-06T09:26:00Z" w:original="%1:4:4:.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</w:t>
      </w:r>
      <w:r w:rsidRPr="00EE7B97">
        <w:rPr>
          <w:rFonts w:ascii="Times New Roman" w:hAnsi="Times New Roman" w:cs="Times New Roman"/>
          <w:sz w:val="24"/>
          <w:szCs w:val="24"/>
        </w:rPr>
        <w:t xml:space="preserve">local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E7B97">
        <w:rPr>
          <w:rFonts w:ascii="Times New Roman" w:hAnsi="Times New Roman" w:cs="Times New Roman"/>
          <w:sz w:val="24"/>
          <w:szCs w:val="24"/>
        </w:rPr>
        <w:t xml:space="preserve">ki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EE7B97">
        <w:rPr>
          <w:rFonts w:ascii="Times New Roman" w:hAnsi="Times New Roman" w:cs="Times New Roman"/>
          <w:sz w:val="24"/>
          <w:szCs w:val="24"/>
        </w:rPr>
        <w:t>atrol protocol.</w:t>
      </w:r>
    </w:p>
    <w:p w14:paraId="572FBF65" w14:textId="77777777" w:rsidR="008B3863" w:rsidRPr="00EE7B97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DCE6719" w14:textId="77777777" w:rsidR="008B3863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Answer: a</w:t>
      </w:r>
    </w:p>
    <w:p w14:paraId="52560904" w14:textId="77777777" w:rsidR="008B3863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Objective: 3-8</w:t>
      </w:r>
    </w:p>
    <w:p w14:paraId="49A4BD9D" w14:textId="77777777" w:rsidR="008B3863" w:rsidRPr="00EE7B97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Reference:</w:t>
      </w:r>
      <w:r w:rsidRPr="00EE7B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80</w:t>
      </w:r>
    </w:p>
    <w:p w14:paraId="500AFDBC" w14:textId="77777777" w:rsidR="008B3863" w:rsidRPr="00EE7B97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0B4FCFF" w14:textId="77777777" w:rsidR="008B3863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1</w:t>
      </w:r>
      <w:r w:rsidR="001404AD">
        <w:rPr>
          <w:rFonts w:ascii="Times New Roman" w:hAnsi="Times New Roman" w:cs="Times New Roman"/>
          <w:sz w:val="24"/>
          <w:szCs w:val="24"/>
        </w:rPr>
        <w:t>4</w:t>
      </w:r>
      <w:r w:rsidRPr="00EE7B97">
        <w:rPr>
          <w:rFonts w:ascii="Times New Roman" w:hAnsi="Times New Roman" w:cs="Times New Roman"/>
          <w:sz w:val="24"/>
          <w:szCs w:val="24"/>
        </w:rPr>
        <w:t xml:space="preserve">. Which </w:t>
      </w:r>
      <w:r>
        <w:rPr>
          <w:rFonts w:ascii="Times New Roman" w:hAnsi="Times New Roman" w:cs="Times New Roman"/>
          <w:sz w:val="24"/>
          <w:szCs w:val="24"/>
        </w:rPr>
        <w:t xml:space="preserve">of the following </w:t>
      </w:r>
      <w:r w:rsidRPr="00EE7B97">
        <w:rPr>
          <w:rFonts w:ascii="Times New Roman" w:hAnsi="Times New Roman" w:cs="Times New Roman"/>
          <w:sz w:val="24"/>
          <w:szCs w:val="24"/>
        </w:rPr>
        <w:t>SPF rating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E7B97">
        <w:rPr>
          <w:rFonts w:ascii="Times New Roman" w:hAnsi="Times New Roman" w:cs="Times New Roman"/>
          <w:sz w:val="24"/>
          <w:szCs w:val="24"/>
        </w:rPr>
        <w:t xml:space="preserve"> would provide the greatest level of protection?</w:t>
      </w:r>
    </w:p>
    <w:p w14:paraId="4A5AAB76" w14:textId="77777777" w:rsidR="008B3863" w:rsidRPr="00EE7B97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370AC21" w14:textId="77777777" w:rsidR="008B3863" w:rsidRPr="00EE7B97" w:rsidRDefault="008B3863" w:rsidP="008B3863">
      <w:pPr>
        <w:pStyle w:val="NoSpacing"/>
        <w:numPr>
          <w:ilvl w:val="0"/>
          <w:numId w:val="17"/>
          <w:numberingChange w:id="55" w:author="UBERLLO" w:date="2012-07-06T09:26:00Z" w:original="%1:1:4:."/>
        </w:numPr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6</w:t>
      </w:r>
    </w:p>
    <w:p w14:paraId="648834CB" w14:textId="77777777" w:rsidR="008B3863" w:rsidRPr="00EE7B97" w:rsidRDefault="008B3863" w:rsidP="008B3863">
      <w:pPr>
        <w:pStyle w:val="NoSpacing"/>
        <w:numPr>
          <w:ilvl w:val="0"/>
          <w:numId w:val="17"/>
          <w:numberingChange w:id="56" w:author="UBERLLO" w:date="2012-07-06T09:26:00Z" w:original="%1:2:4:."/>
        </w:numPr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15</w:t>
      </w:r>
    </w:p>
    <w:p w14:paraId="585E4289" w14:textId="77777777" w:rsidR="008B3863" w:rsidRPr="00EE7B97" w:rsidRDefault="008B3863" w:rsidP="008B3863">
      <w:pPr>
        <w:pStyle w:val="NoSpacing"/>
        <w:numPr>
          <w:ilvl w:val="0"/>
          <w:numId w:val="17"/>
          <w:numberingChange w:id="57" w:author="UBERLLO" w:date="2012-07-06T09:26:00Z" w:original="%1:3:4:."/>
        </w:numPr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30</w:t>
      </w:r>
    </w:p>
    <w:p w14:paraId="332B661A" w14:textId="77777777" w:rsidR="008B3863" w:rsidRPr="00EE7B97" w:rsidRDefault="008B3863" w:rsidP="008B3863">
      <w:pPr>
        <w:pStyle w:val="NoSpacing"/>
        <w:numPr>
          <w:ilvl w:val="0"/>
          <w:numId w:val="17"/>
          <w:numberingChange w:id="58" w:author="UBERLLO" w:date="2012-07-06T09:26:00Z" w:original="%1:4:4:."/>
        </w:numPr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50</w:t>
      </w:r>
    </w:p>
    <w:p w14:paraId="22F8AF3D" w14:textId="77777777" w:rsidR="008B3863" w:rsidRPr="00EE7B97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9678F0D" w14:textId="77777777" w:rsidR="008B3863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Answer: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7B97">
        <w:rPr>
          <w:rFonts w:ascii="Times New Roman" w:hAnsi="Times New Roman" w:cs="Times New Roman"/>
          <w:sz w:val="24"/>
          <w:szCs w:val="24"/>
        </w:rPr>
        <w:t>d</w:t>
      </w:r>
    </w:p>
    <w:p w14:paraId="54E7C209" w14:textId="77777777" w:rsidR="008B3863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Objective: 3-8</w:t>
      </w:r>
    </w:p>
    <w:p w14:paraId="5A0BA4B7" w14:textId="77777777" w:rsidR="008B3863" w:rsidRPr="00EE7B97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Reference:</w:t>
      </w:r>
      <w:r w:rsidRPr="00EE7B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69</w:t>
      </w:r>
    </w:p>
    <w:p w14:paraId="0BBAEB55" w14:textId="77777777" w:rsidR="008B3863" w:rsidRPr="00EE7B97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CE2D01B" w14:textId="77777777" w:rsidR="008B3863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1</w:t>
      </w:r>
      <w:r w:rsidR="001404AD">
        <w:rPr>
          <w:rFonts w:ascii="Times New Roman" w:hAnsi="Times New Roman" w:cs="Times New Roman"/>
          <w:sz w:val="24"/>
          <w:szCs w:val="24"/>
        </w:rPr>
        <w:t>5</w:t>
      </w:r>
      <w:r w:rsidRPr="00EE7B97">
        <w:rPr>
          <w:rFonts w:ascii="Times New Roman" w:hAnsi="Times New Roman" w:cs="Times New Roman"/>
          <w:sz w:val="24"/>
          <w:szCs w:val="24"/>
        </w:rPr>
        <w:t>. Each day the body loses ____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7B97">
        <w:rPr>
          <w:rFonts w:ascii="Times New Roman" w:hAnsi="Times New Roman" w:cs="Times New Roman"/>
          <w:sz w:val="24"/>
          <w:szCs w:val="24"/>
        </w:rPr>
        <w:t xml:space="preserve">liter(s) </w:t>
      </w:r>
      <w:r>
        <w:rPr>
          <w:rFonts w:ascii="Times New Roman" w:hAnsi="Times New Roman" w:cs="Times New Roman"/>
          <w:sz w:val="24"/>
          <w:szCs w:val="24"/>
        </w:rPr>
        <w:t xml:space="preserve">of water </w:t>
      </w:r>
      <w:r w:rsidRPr="00EE7B97">
        <w:rPr>
          <w:rFonts w:ascii="Times New Roman" w:hAnsi="Times New Roman" w:cs="Times New Roman"/>
          <w:sz w:val="24"/>
          <w:szCs w:val="24"/>
        </w:rPr>
        <w:t>through respiration, perspiration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E7B97">
        <w:rPr>
          <w:rFonts w:ascii="Times New Roman" w:hAnsi="Times New Roman" w:cs="Times New Roman"/>
          <w:sz w:val="24"/>
          <w:szCs w:val="24"/>
        </w:rPr>
        <w:t xml:space="preserve"> and urination.</w:t>
      </w:r>
    </w:p>
    <w:p w14:paraId="44566670" w14:textId="77777777" w:rsidR="008B3863" w:rsidRPr="00EE7B97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1A4AD3B" w14:textId="77777777" w:rsidR="008B3863" w:rsidRPr="00EE7B97" w:rsidRDefault="008B3863" w:rsidP="008B3863">
      <w:pPr>
        <w:pStyle w:val="NoSpacing"/>
        <w:numPr>
          <w:ilvl w:val="0"/>
          <w:numId w:val="18"/>
          <w:numberingChange w:id="59" w:author="UBERLLO" w:date="2012-07-06T09:26:00Z" w:original="%1:1:4:."/>
        </w:numPr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1.0</w:t>
      </w:r>
    </w:p>
    <w:p w14:paraId="65968267" w14:textId="77777777" w:rsidR="008B3863" w:rsidRPr="00EE7B97" w:rsidRDefault="008B3863" w:rsidP="008B3863">
      <w:pPr>
        <w:pStyle w:val="NoSpacing"/>
        <w:numPr>
          <w:ilvl w:val="0"/>
          <w:numId w:val="18"/>
          <w:numberingChange w:id="60" w:author="UBERLLO" w:date="2012-07-06T09:26:00Z" w:original="%1:2:4:."/>
        </w:numPr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1.5</w:t>
      </w:r>
    </w:p>
    <w:p w14:paraId="5A159EAE" w14:textId="77777777" w:rsidR="008B3863" w:rsidRPr="00EE7B97" w:rsidRDefault="008B3863" w:rsidP="008B3863">
      <w:pPr>
        <w:pStyle w:val="NoSpacing"/>
        <w:numPr>
          <w:ilvl w:val="0"/>
          <w:numId w:val="18"/>
          <w:numberingChange w:id="61" w:author="UBERLLO" w:date="2012-07-06T09:26:00Z" w:original="%1:3:4:."/>
        </w:numPr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2.0</w:t>
      </w:r>
    </w:p>
    <w:p w14:paraId="0A755D52" w14:textId="77777777" w:rsidR="008B3863" w:rsidRPr="00EE7B97" w:rsidRDefault="008B3863" w:rsidP="008B3863">
      <w:pPr>
        <w:pStyle w:val="NoSpacing"/>
        <w:numPr>
          <w:ilvl w:val="0"/>
          <w:numId w:val="18"/>
          <w:numberingChange w:id="62" w:author="UBERLLO" w:date="2012-07-06T09:26:00Z" w:original="%1:4:4:."/>
        </w:numPr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2.5</w:t>
      </w:r>
    </w:p>
    <w:p w14:paraId="5389B9AD" w14:textId="77777777" w:rsidR="008B3863" w:rsidRPr="00EE7B97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5A5061A" w14:textId="77777777" w:rsidR="008B3863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Answer: d</w:t>
      </w:r>
    </w:p>
    <w:p w14:paraId="06E7EEA3" w14:textId="77777777" w:rsidR="008B3863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Objective: </w:t>
      </w:r>
      <w:r w:rsidRPr="007207C2">
        <w:rPr>
          <w:rFonts w:ascii="Times New Roman" w:hAnsi="Times New Roman" w:cs="Times New Roman"/>
          <w:sz w:val="24"/>
          <w:szCs w:val="24"/>
        </w:rPr>
        <w:t>Supplemental</w:t>
      </w:r>
    </w:p>
    <w:p w14:paraId="0ABA98DE" w14:textId="77777777" w:rsidR="008B3863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Reference:</w:t>
      </w:r>
      <w:r w:rsidRPr="00EE7B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70</w:t>
      </w:r>
    </w:p>
    <w:p w14:paraId="33873239" w14:textId="77777777" w:rsidR="008B3863" w:rsidRPr="00EE7B97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49E89AC" w14:textId="77777777" w:rsidR="008B3863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1</w:t>
      </w:r>
      <w:r w:rsidR="001404AD">
        <w:rPr>
          <w:rFonts w:ascii="Times New Roman" w:hAnsi="Times New Roman" w:cs="Times New Roman"/>
          <w:sz w:val="24"/>
          <w:szCs w:val="24"/>
        </w:rPr>
        <w:t>6</w:t>
      </w:r>
      <w:r w:rsidRPr="00EE7B9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Some </w:t>
      </w:r>
      <w:r w:rsidRPr="00EE7B97">
        <w:rPr>
          <w:rFonts w:ascii="Times New Roman" w:hAnsi="Times New Roman" w:cs="Times New Roman"/>
          <w:sz w:val="24"/>
          <w:szCs w:val="24"/>
        </w:rPr>
        <w:t>vector-borne illness</w:t>
      </w:r>
      <w:r>
        <w:rPr>
          <w:rFonts w:ascii="Times New Roman" w:hAnsi="Times New Roman" w:cs="Times New Roman"/>
          <w:sz w:val="24"/>
          <w:szCs w:val="24"/>
        </w:rPr>
        <w:t>es</w:t>
      </w:r>
      <w:r w:rsidRPr="00EE7B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are </w:t>
      </w:r>
      <w:r w:rsidRPr="00EE7B97">
        <w:rPr>
          <w:rFonts w:ascii="Times New Roman" w:hAnsi="Times New Roman" w:cs="Times New Roman"/>
          <w:sz w:val="24"/>
          <w:szCs w:val="24"/>
        </w:rPr>
        <w:t>transmitted to humans via:</w:t>
      </w:r>
    </w:p>
    <w:p w14:paraId="31148AF0" w14:textId="77777777" w:rsidR="008B3863" w:rsidRPr="00EE7B97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C22F1E6" w14:textId="77777777" w:rsidR="008B3863" w:rsidRPr="00EE7B97" w:rsidRDefault="008B3863" w:rsidP="008B3863">
      <w:pPr>
        <w:pStyle w:val="NoSpacing"/>
        <w:numPr>
          <w:ilvl w:val="0"/>
          <w:numId w:val="19"/>
          <w:numberingChange w:id="63" w:author="UBERLLO" w:date="2012-07-06T09:26:00Z" w:original="%1:1:4:."/>
        </w:numPr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eating partially cooked foods.</w:t>
      </w:r>
    </w:p>
    <w:p w14:paraId="63A70727" w14:textId="77777777" w:rsidR="008B3863" w:rsidRPr="00EE7B97" w:rsidRDefault="008B3863" w:rsidP="008B3863">
      <w:pPr>
        <w:pStyle w:val="NoSpacing"/>
        <w:numPr>
          <w:ilvl w:val="0"/>
          <w:numId w:val="19"/>
          <w:numberingChange w:id="64" w:author="UBERLLO" w:date="2012-07-06T09:26:00Z" w:original="%1:2:4:."/>
        </w:numPr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deer ticks.</w:t>
      </w:r>
    </w:p>
    <w:p w14:paraId="19CA5416" w14:textId="77777777" w:rsidR="008B3863" w:rsidRPr="00EE7B97" w:rsidRDefault="008B3863" w:rsidP="008B3863">
      <w:pPr>
        <w:pStyle w:val="NoSpacing"/>
        <w:numPr>
          <w:ilvl w:val="0"/>
          <w:numId w:val="19"/>
          <w:numberingChange w:id="65" w:author="UBERLLO" w:date="2012-07-06T09:26:00Z" w:original="%1:3:4:."/>
        </w:numPr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contact with human feces.</w:t>
      </w:r>
    </w:p>
    <w:p w14:paraId="02089F92" w14:textId="77777777" w:rsidR="008B3863" w:rsidRPr="00EE7B97" w:rsidRDefault="008B3863" w:rsidP="008B3863">
      <w:pPr>
        <w:pStyle w:val="NoSpacing"/>
        <w:numPr>
          <w:ilvl w:val="0"/>
          <w:numId w:val="19"/>
          <w:numberingChange w:id="66" w:author="UBERLLO" w:date="2012-07-06T09:26:00Z" w:original="%1:4:4:."/>
        </w:numPr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sneezing and coughing.</w:t>
      </w:r>
    </w:p>
    <w:p w14:paraId="1FDE53C5" w14:textId="77777777" w:rsidR="008B3863" w:rsidRPr="00EE7B97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F407B18" w14:textId="77777777" w:rsidR="008B3863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Answer: b</w:t>
      </w:r>
    </w:p>
    <w:p w14:paraId="57BF1FFC" w14:textId="77777777" w:rsidR="008B3863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Objective: 3-6</w:t>
      </w:r>
    </w:p>
    <w:p w14:paraId="5A3ADF56" w14:textId="77777777" w:rsidR="008B3863" w:rsidRPr="00EE7B97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Reference:</w:t>
      </w:r>
      <w:r w:rsidRPr="00EE7B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73</w:t>
      </w:r>
    </w:p>
    <w:p w14:paraId="1F96C973" w14:textId="77777777" w:rsidR="008B3863" w:rsidRPr="00EE7B97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6BB0722" w14:textId="77777777" w:rsidR="008B3863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1</w:t>
      </w:r>
      <w:r w:rsidR="001404AD">
        <w:rPr>
          <w:rFonts w:ascii="Times New Roman" w:hAnsi="Times New Roman" w:cs="Times New Roman"/>
          <w:sz w:val="24"/>
          <w:szCs w:val="24"/>
        </w:rPr>
        <w:t>7</w:t>
      </w:r>
      <w:r w:rsidRPr="00EE7B97">
        <w:rPr>
          <w:rFonts w:ascii="Times New Roman" w:hAnsi="Times New Roman" w:cs="Times New Roman"/>
          <w:sz w:val="24"/>
          <w:szCs w:val="24"/>
        </w:rPr>
        <w:t xml:space="preserve">. Influenza </w:t>
      </w:r>
      <w:r>
        <w:rPr>
          <w:rFonts w:ascii="Times New Roman" w:hAnsi="Times New Roman" w:cs="Times New Roman"/>
          <w:sz w:val="24"/>
          <w:szCs w:val="24"/>
        </w:rPr>
        <w:t xml:space="preserve">viruses </w:t>
      </w:r>
      <w:r w:rsidRPr="00EE7B97">
        <w:rPr>
          <w:rFonts w:ascii="Times New Roman" w:hAnsi="Times New Roman" w:cs="Times New Roman"/>
          <w:sz w:val="24"/>
          <w:szCs w:val="24"/>
        </w:rPr>
        <w:t xml:space="preserve">can survive up to ______ on a hard surface. </w:t>
      </w:r>
    </w:p>
    <w:p w14:paraId="000D92B3" w14:textId="77777777" w:rsidR="008B3863" w:rsidRPr="00EE7B97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3C18D82" w14:textId="77777777" w:rsidR="008B3863" w:rsidRPr="00EE7B97" w:rsidRDefault="008B3863" w:rsidP="008B3863">
      <w:pPr>
        <w:pStyle w:val="NoSpacing"/>
        <w:numPr>
          <w:ilvl w:val="0"/>
          <w:numId w:val="20"/>
          <w:numberingChange w:id="67" w:author="UBERLLO" w:date="2012-07-06T09:26:00Z" w:original="%1:1:4:."/>
        </w:numPr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lastRenderedPageBreak/>
        <w:t>2 days</w:t>
      </w:r>
    </w:p>
    <w:p w14:paraId="535E7BB5" w14:textId="77777777" w:rsidR="008B3863" w:rsidRPr="00EE7B97" w:rsidRDefault="008B3863" w:rsidP="008B3863">
      <w:pPr>
        <w:pStyle w:val="NoSpacing"/>
        <w:numPr>
          <w:ilvl w:val="0"/>
          <w:numId w:val="20"/>
          <w:numberingChange w:id="68" w:author="UBERLLO" w:date="2012-07-06T09:26:00Z" w:original="%1:2:4:."/>
        </w:numPr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12 hours</w:t>
      </w:r>
    </w:p>
    <w:p w14:paraId="6ABCC12B" w14:textId="77777777" w:rsidR="008B3863" w:rsidRPr="00EE7B97" w:rsidRDefault="008B3863" w:rsidP="008B3863">
      <w:pPr>
        <w:pStyle w:val="NoSpacing"/>
        <w:numPr>
          <w:ilvl w:val="0"/>
          <w:numId w:val="20"/>
          <w:numberingChange w:id="69" w:author="UBERLLO" w:date="2012-07-06T09:26:00Z" w:original="%1:3:4:."/>
        </w:numPr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24 hours</w:t>
      </w:r>
    </w:p>
    <w:p w14:paraId="664B7678" w14:textId="77777777" w:rsidR="008B3863" w:rsidRPr="00EE7B97" w:rsidRDefault="008B3863" w:rsidP="008B3863">
      <w:pPr>
        <w:pStyle w:val="NoSpacing"/>
        <w:numPr>
          <w:ilvl w:val="0"/>
          <w:numId w:val="20"/>
          <w:numberingChange w:id="70" w:author="UBERLLO" w:date="2012-07-06T09:26:00Z" w:original="%1:4:4:."/>
        </w:numPr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4 days</w:t>
      </w:r>
    </w:p>
    <w:p w14:paraId="780CD05A" w14:textId="77777777" w:rsidR="008B3863" w:rsidRPr="00EE7B97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EA20914" w14:textId="77777777" w:rsidR="008B3863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Answer: a</w:t>
      </w:r>
    </w:p>
    <w:p w14:paraId="49430BD2" w14:textId="77777777" w:rsidR="008B3863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Objective: 3-6</w:t>
      </w:r>
    </w:p>
    <w:p w14:paraId="2C29630A" w14:textId="77777777" w:rsidR="008B3863" w:rsidRPr="00EE7B97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Reference:</w:t>
      </w:r>
      <w:r w:rsidRPr="00EE7B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74</w:t>
      </w:r>
    </w:p>
    <w:p w14:paraId="4AC931C0" w14:textId="77777777" w:rsidR="008B3863" w:rsidRPr="00EE7B97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38678A8" w14:textId="77777777" w:rsidR="008B3863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1</w:t>
      </w:r>
      <w:r w:rsidR="001404AD">
        <w:rPr>
          <w:rFonts w:ascii="Times New Roman" w:hAnsi="Times New Roman" w:cs="Times New Roman"/>
          <w:sz w:val="24"/>
          <w:szCs w:val="24"/>
        </w:rPr>
        <w:t>8</w:t>
      </w:r>
      <w:r w:rsidRPr="00EE7B97">
        <w:rPr>
          <w:rFonts w:ascii="Times New Roman" w:hAnsi="Times New Roman" w:cs="Times New Roman"/>
          <w:sz w:val="24"/>
          <w:szCs w:val="24"/>
        </w:rPr>
        <w:t>. The practice of protecting yourself from disease transmission through exposure to blood and other body fluids is referred to as:</w:t>
      </w:r>
    </w:p>
    <w:p w14:paraId="78CF79B4" w14:textId="77777777" w:rsidR="008B3863" w:rsidRPr="00EE7B97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A7CE2D4" w14:textId="77777777" w:rsidR="008B3863" w:rsidRPr="00EE7B97" w:rsidRDefault="008B3863" w:rsidP="008B3863">
      <w:pPr>
        <w:pStyle w:val="NoSpacing"/>
        <w:numPr>
          <w:ilvl w:val="0"/>
          <w:numId w:val="21"/>
          <w:numberingChange w:id="71" w:author="UBERLLO" w:date="2012-07-06T09:26:00Z" w:original="%1:1:4:.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standard </w:t>
      </w:r>
      <w:r w:rsidRPr="00EE7B97">
        <w:rPr>
          <w:rFonts w:ascii="Times New Roman" w:hAnsi="Times New Roman" w:cs="Times New Roman"/>
          <w:sz w:val="24"/>
          <w:szCs w:val="24"/>
        </w:rPr>
        <w:t>precaution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E7B97">
        <w:rPr>
          <w:rFonts w:ascii="Times New Roman" w:hAnsi="Times New Roman" w:cs="Times New Roman"/>
          <w:sz w:val="24"/>
          <w:szCs w:val="24"/>
        </w:rPr>
        <w:t>.</w:t>
      </w:r>
    </w:p>
    <w:p w14:paraId="3416C358" w14:textId="77777777" w:rsidR="008B3863" w:rsidRPr="00EE7B97" w:rsidRDefault="008B3863" w:rsidP="008B3863">
      <w:pPr>
        <w:pStyle w:val="NoSpacing"/>
        <w:numPr>
          <w:ilvl w:val="0"/>
          <w:numId w:val="21"/>
          <w:numberingChange w:id="72" w:author="UBERLLO" w:date="2012-07-06T09:26:00Z" w:original="%1:2:4:."/>
        </w:numPr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exposure control.</w:t>
      </w:r>
    </w:p>
    <w:p w14:paraId="6850E91F" w14:textId="77777777" w:rsidR="008B3863" w:rsidRPr="00EE7B97" w:rsidRDefault="008B3863" w:rsidP="008B3863">
      <w:pPr>
        <w:pStyle w:val="NoSpacing"/>
        <w:numPr>
          <w:ilvl w:val="0"/>
          <w:numId w:val="21"/>
          <w:numberingChange w:id="73" w:author="UBERLLO" w:date="2012-07-06T09:26:00Z" w:original="%1:3:4:."/>
        </w:numPr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personal protective equipment.</w:t>
      </w:r>
    </w:p>
    <w:p w14:paraId="030C4885" w14:textId="77777777" w:rsidR="008B3863" w:rsidRPr="00EE7B97" w:rsidRDefault="008B3863" w:rsidP="008B3863">
      <w:pPr>
        <w:pStyle w:val="NoSpacing"/>
        <w:numPr>
          <w:ilvl w:val="0"/>
          <w:numId w:val="21"/>
          <w:numberingChange w:id="74" w:author="UBERLLO" w:date="2012-07-06T09:26:00Z" w:original="%1:4:4:."/>
        </w:numPr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body fluid precaution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E7B97">
        <w:rPr>
          <w:rFonts w:ascii="Times New Roman" w:hAnsi="Times New Roman" w:cs="Times New Roman"/>
          <w:sz w:val="24"/>
          <w:szCs w:val="24"/>
        </w:rPr>
        <w:t>.</w:t>
      </w:r>
    </w:p>
    <w:p w14:paraId="0946CC45" w14:textId="77777777" w:rsidR="008B3863" w:rsidRPr="00EE7B97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C171E26" w14:textId="77777777" w:rsidR="008B3863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Answer: a</w:t>
      </w:r>
    </w:p>
    <w:p w14:paraId="1DEC99A6" w14:textId="77777777" w:rsidR="008B3863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Objective: 3-7</w:t>
      </w:r>
    </w:p>
    <w:p w14:paraId="18CF379E" w14:textId="77777777" w:rsidR="008B3863" w:rsidRPr="00EE7B97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Reference: 76</w:t>
      </w:r>
      <w:r w:rsidRPr="00EE7B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9578B8" w14:textId="77777777" w:rsidR="008B3863" w:rsidRPr="00EE7B97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1452041" w14:textId="77777777" w:rsidR="008B3863" w:rsidRDefault="001404A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 w:rsidR="008B3863" w:rsidRPr="00EE7B97">
        <w:rPr>
          <w:rFonts w:ascii="Times New Roman" w:hAnsi="Times New Roman" w:cs="Times New Roman"/>
          <w:sz w:val="24"/>
          <w:szCs w:val="24"/>
        </w:rPr>
        <w:t xml:space="preserve">. A </w:t>
      </w:r>
      <w:r w:rsidR="008B3863">
        <w:rPr>
          <w:rFonts w:ascii="Times New Roman" w:hAnsi="Times New Roman" w:cs="Times New Roman"/>
          <w:sz w:val="24"/>
          <w:szCs w:val="24"/>
        </w:rPr>
        <w:t xml:space="preserve">communicable </w:t>
      </w:r>
      <w:r w:rsidR="008B3863" w:rsidRPr="00EE7B97">
        <w:rPr>
          <w:rFonts w:ascii="Times New Roman" w:hAnsi="Times New Roman" w:cs="Times New Roman"/>
          <w:sz w:val="24"/>
          <w:szCs w:val="24"/>
        </w:rPr>
        <w:t>disease</w:t>
      </w:r>
      <w:r w:rsidR="008B3863">
        <w:rPr>
          <w:rFonts w:ascii="Times New Roman" w:hAnsi="Times New Roman" w:cs="Times New Roman"/>
          <w:sz w:val="24"/>
          <w:szCs w:val="24"/>
        </w:rPr>
        <w:t xml:space="preserve"> is</w:t>
      </w:r>
      <w:r w:rsidR="008B3863" w:rsidRPr="00EE7B97">
        <w:rPr>
          <w:rFonts w:ascii="Times New Roman" w:hAnsi="Times New Roman" w:cs="Times New Roman"/>
          <w:sz w:val="24"/>
          <w:szCs w:val="24"/>
        </w:rPr>
        <w:t>:</w:t>
      </w:r>
    </w:p>
    <w:p w14:paraId="33F34FA8" w14:textId="77777777" w:rsidR="008B3863" w:rsidRPr="00EE7B97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843A50B" w14:textId="77777777" w:rsidR="008B3863" w:rsidRPr="00EE7B97" w:rsidRDefault="008B3863" w:rsidP="008B3863">
      <w:pPr>
        <w:pStyle w:val="NoSpacing"/>
        <w:numPr>
          <w:ilvl w:val="0"/>
          <w:numId w:val="22"/>
          <w:numberingChange w:id="75" w:author="UBERLLO" w:date="2012-07-06T09:26:00Z" w:original="%1:1:4:."/>
        </w:numPr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 xml:space="preserve">any of </w:t>
      </w:r>
      <w:proofErr w:type="gramStart"/>
      <w:r w:rsidRPr="00EE7B97">
        <w:rPr>
          <w:rFonts w:ascii="Times New Roman" w:hAnsi="Times New Roman" w:cs="Times New Roman"/>
          <w:sz w:val="24"/>
          <w:szCs w:val="24"/>
        </w:rPr>
        <w:t>a number of</w:t>
      </w:r>
      <w:proofErr w:type="gramEnd"/>
      <w:r w:rsidRPr="00EE7B97">
        <w:rPr>
          <w:rFonts w:ascii="Times New Roman" w:hAnsi="Times New Roman" w:cs="Times New Roman"/>
          <w:sz w:val="24"/>
          <w:szCs w:val="24"/>
        </w:rPr>
        <w:t xml:space="preserve"> diseases that is deadly once contracted.</w:t>
      </w:r>
    </w:p>
    <w:p w14:paraId="761F55A2" w14:textId="77777777" w:rsidR="008B3863" w:rsidRPr="00EE7B97" w:rsidRDefault="008B3863" w:rsidP="008B3863">
      <w:pPr>
        <w:pStyle w:val="NoSpacing"/>
        <w:numPr>
          <w:ilvl w:val="0"/>
          <w:numId w:val="22"/>
          <w:numberingChange w:id="76" w:author="UBERLLO" w:date="2012-07-06T09:26:00Z" w:original="%1:2:4:."/>
        </w:numPr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a disease that can be spread from one person to another.</w:t>
      </w:r>
    </w:p>
    <w:p w14:paraId="2B25225C" w14:textId="77777777" w:rsidR="008B3863" w:rsidRPr="00EE7B97" w:rsidRDefault="008B3863" w:rsidP="008B3863">
      <w:pPr>
        <w:pStyle w:val="NoSpacing"/>
        <w:numPr>
          <w:ilvl w:val="0"/>
          <w:numId w:val="22"/>
          <w:numberingChange w:id="77" w:author="UBERLLO" w:date="2012-07-06T09:26:00Z" w:original="%1:3:4:.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disease that is caused and spread by coughing only.</w:t>
      </w:r>
    </w:p>
    <w:p w14:paraId="4AA3FCA9" w14:textId="77777777" w:rsidR="008B3863" w:rsidRPr="00EE7B97" w:rsidRDefault="008B3863" w:rsidP="008B3863">
      <w:pPr>
        <w:pStyle w:val="NoSpacing"/>
        <w:numPr>
          <w:ilvl w:val="0"/>
          <w:numId w:val="22"/>
          <w:numberingChange w:id="78" w:author="UBERLLO" w:date="2012-07-06T09:26:00Z" w:original="%1:4:4:."/>
        </w:numPr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a disease for which no immunization or treatment exists.</w:t>
      </w:r>
    </w:p>
    <w:p w14:paraId="1020C60D" w14:textId="77777777" w:rsidR="008B3863" w:rsidRPr="00EE7B97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45A8E5A" w14:textId="77777777" w:rsidR="008B3863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Answer: b</w:t>
      </w:r>
    </w:p>
    <w:p w14:paraId="3114044A" w14:textId="77777777" w:rsidR="008B3863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Objective: 3-6</w:t>
      </w:r>
    </w:p>
    <w:p w14:paraId="67F54C71" w14:textId="77777777" w:rsidR="008B3863" w:rsidRPr="00EE7B97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Reference: 71</w:t>
      </w:r>
    </w:p>
    <w:p w14:paraId="488288C8" w14:textId="77777777" w:rsidR="008B3863" w:rsidRPr="00EE7B97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2C6328D" w14:textId="77777777" w:rsidR="008B3863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2</w:t>
      </w:r>
      <w:r w:rsidR="001404AD">
        <w:rPr>
          <w:rFonts w:ascii="Times New Roman" w:hAnsi="Times New Roman" w:cs="Times New Roman"/>
          <w:sz w:val="24"/>
          <w:szCs w:val="24"/>
        </w:rPr>
        <w:t>0</w:t>
      </w:r>
      <w:r w:rsidRPr="00EE7B97">
        <w:rPr>
          <w:rFonts w:ascii="Times New Roman" w:hAnsi="Times New Roman" w:cs="Times New Roman"/>
          <w:sz w:val="24"/>
          <w:szCs w:val="24"/>
        </w:rPr>
        <w:t xml:space="preserve">. Which one of the following </w:t>
      </w:r>
      <w:r>
        <w:rPr>
          <w:rFonts w:ascii="Times New Roman" w:hAnsi="Times New Roman" w:cs="Times New Roman"/>
          <w:sz w:val="24"/>
          <w:szCs w:val="24"/>
        </w:rPr>
        <w:t xml:space="preserve">techniques </w:t>
      </w:r>
      <w:r w:rsidRPr="00EE7B97">
        <w:rPr>
          <w:rFonts w:ascii="Times New Roman" w:hAnsi="Times New Roman" w:cs="Times New Roman"/>
          <w:sz w:val="24"/>
          <w:szCs w:val="24"/>
        </w:rPr>
        <w:t xml:space="preserve">is the single </w:t>
      </w:r>
      <w:r w:rsidRPr="00AD4428">
        <w:rPr>
          <w:rFonts w:ascii="Times New Roman" w:hAnsi="Times New Roman" w:cs="Times New Roman"/>
          <w:i/>
          <w:sz w:val="24"/>
          <w:szCs w:val="24"/>
        </w:rPr>
        <w:t>best</w:t>
      </w:r>
      <w:r w:rsidRPr="00EE7B97">
        <w:rPr>
          <w:rFonts w:ascii="Times New Roman" w:hAnsi="Times New Roman" w:cs="Times New Roman"/>
          <w:sz w:val="24"/>
          <w:szCs w:val="24"/>
        </w:rPr>
        <w:t xml:space="preserve"> technique that OEC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EE7B97">
        <w:rPr>
          <w:rFonts w:ascii="Times New Roman" w:hAnsi="Times New Roman" w:cs="Times New Roman"/>
          <w:sz w:val="24"/>
          <w:szCs w:val="24"/>
        </w:rPr>
        <w:t>echnician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E7B97">
        <w:rPr>
          <w:rFonts w:ascii="Times New Roman" w:hAnsi="Times New Roman" w:cs="Times New Roman"/>
          <w:sz w:val="24"/>
          <w:szCs w:val="24"/>
        </w:rPr>
        <w:t xml:space="preserve"> can use to prevent the spread of infection?</w:t>
      </w:r>
    </w:p>
    <w:p w14:paraId="188E3985" w14:textId="77777777" w:rsidR="008B3863" w:rsidRPr="00EE7B97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341652E" w14:textId="77777777" w:rsidR="008B3863" w:rsidRPr="00EE7B97" w:rsidRDefault="008B3863" w:rsidP="008B3863">
      <w:pPr>
        <w:pStyle w:val="NoSpacing"/>
        <w:numPr>
          <w:ilvl w:val="0"/>
          <w:numId w:val="23"/>
          <w:numberingChange w:id="79" w:author="UBERLLO" w:date="2012-07-06T09:26:00Z" w:original="%1:1:4:."/>
        </w:numPr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 xml:space="preserve">Disinfecting </w:t>
      </w:r>
      <w:r>
        <w:rPr>
          <w:rFonts w:ascii="Times New Roman" w:hAnsi="Times New Roman" w:cs="Times New Roman"/>
          <w:sz w:val="24"/>
          <w:szCs w:val="24"/>
        </w:rPr>
        <w:t xml:space="preserve">their </w:t>
      </w:r>
      <w:r w:rsidRPr="00EE7B97">
        <w:rPr>
          <w:rFonts w:ascii="Times New Roman" w:hAnsi="Times New Roman" w:cs="Times New Roman"/>
          <w:sz w:val="24"/>
          <w:szCs w:val="24"/>
        </w:rPr>
        <w:t>equipment</w:t>
      </w:r>
    </w:p>
    <w:p w14:paraId="1ED36297" w14:textId="77777777" w:rsidR="008B3863" w:rsidRPr="00EE7B97" w:rsidRDefault="008B3863" w:rsidP="008B3863">
      <w:pPr>
        <w:pStyle w:val="NoSpacing"/>
        <w:numPr>
          <w:ilvl w:val="0"/>
          <w:numId w:val="23"/>
          <w:numberingChange w:id="80" w:author="UBERLLO" w:date="2012-07-06T09:26:00Z" w:original="%1:2:4:."/>
        </w:numPr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Wearing gloves</w:t>
      </w:r>
    </w:p>
    <w:p w14:paraId="2E79FC45" w14:textId="77777777" w:rsidR="008B3863" w:rsidRPr="00EE7B97" w:rsidRDefault="008B3863" w:rsidP="008B3863">
      <w:pPr>
        <w:pStyle w:val="NoSpacing"/>
        <w:numPr>
          <w:ilvl w:val="0"/>
          <w:numId w:val="23"/>
          <w:numberingChange w:id="81" w:author="UBERLLO" w:date="2012-07-06T09:26:00Z" w:original="%1:3:4:."/>
        </w:numPr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 xml:space="preserve">Washing </w:t>
      </w:r>
      <w:r>
        <w:rPr>
          <w:rFonts w:ascii="Times New Roman" w:hAnsi="Times New Roman" w:cs="Times New Roman"/>
          <w:sz w:val="24"/>
          <w:szCs w:val="24"/>
        </w:rPr>
        <w:t xml:space="preserve">their </w:t>
      </w:r>
      <w:r w:rsidRPr="00EE7B97">
        <w:rPr>
          <w:rFonts w:ascii="Times New Roman" w:hAnsi="Times New Roman" w:cs="Times New Roman"/>
          <w:sz w:val="24"/>
          <w:szCs w:val="24"/>
        </w:rPr>
        <w:t>hands</w:t>
      </w:r>
    </w:p>
    <w:p w14:paraId="18CFAC80" w14:textId="77777777" w:rsidR="008B3863" w:rsidRPr="00EE7B97" w:rsidRDefault="008B3863" w:rsidP="008B3863">
      <w:pPr>
        <w:pStyle w:val="NoSpacing"/>
        <w:numPr>
          <w:ilvl w:val="0"/>
          <w:numId w:val="23"/>
          <w:numberingChange w:id="82" w:author="UBERLLO" w:date="2012-07-06T09:26:00Z" w:original="%1:4:4:."/>
        </w:numPr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Getting immunizations</w:t>
      </w:r>
    </w:p>
    <w:p w14:paraId="72195E46" w14:textId="77777777" w:rsidR="008B3863" w:rsidRPr="00EE7B97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24290F9" w14:textId="77777777" w:rsidR="008B3863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Answer: c</w:t>
      </w:r>
    </w:p>
    <w:p w14:paraId="5EC08FE0" w14:textId="77777777" w:rsidR="008B3863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Objective: 3-7</w:t>
      </w:r>
    </w:p>
    <w:p w14:paraId="1C5C620A" w14:textId="77777777" w:rsidR="008B3863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Reference:</w:t>
      </w:r>
      <w:r w:rsidRPr="00EE7B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82</w:t>
      </w:r>
    </w:p>
    <w:p w14:paraId="1F29CF0F" w14:textId="77777777" w:rsidR="008B3863" w:rsidRPr="00EE7B97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1F9397C" w14:textId="77777777" w:rsidR="008B3863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2</w:t>
      </w:r>
      <w:r w:rsidR="001404AD">
        <w:rPr>
          <w:rFonts w:ascii="Times New Roman" w:hAnsi="Times New Roman" w:cs="Times New Roman"/>
          <w:sz w:val="24"/>
          <w:szCs w:val="24"/>
        </w:rPr>
        <w:t>1</w:t>
      </w:r>
      <w:r w:rsidRPr="00EE7B9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Which of the following tasks is the first component of a scene size-up?</w:t>
      </w:r>
    </w:p>
    <w:p w14:paraId="711F0503" w14:textId="77777777" w:rsidR="008B3863" w:rsidRPr="00EE7B97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E10426B" w14:textId="77777777" w:rsidR="008B3863" w:rsidRPr="00EE7B97" w:rsidRDefault="008B3863" w:rsidP="008B3863">
      <w:pPr>
        <w:pStyle w:val="NoSpacing"/>
        <w:numPr>
          <w:ilvl w:val="0"/>
          <w:numId w:val="24"/>
          <w:numberingChange w:id="83" w:author="UBERLLO" w:date="2012-07-06T09:26:00Z" w:original="%1:1:4:."/>
        </w:numPr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lastRenderedPageBreak/>
        <w:t>Identify the number of patients</w:t>
      </w:r>
      <w:r>
        <w:rPr>
          <w:rFonts w:ascii="Times New Roman" w:hAnsi="Times New Roman" w:cs="Times New Roman"/>
          <w:sz w:val="24"/>
          <w:szCs w:val="24"/>
        </w:rPr>
        <w:t xml:space="preserve"> involved</w:t>
      </w:r>
      <w:r w:rsidRPr="00EE7B97">
        <w:rPr>
          <w:rFonts w:ascii="Times New Roman" w:hAnsi="Times New Roman" w:cs="Times New Roman"/>
          <w:sz w:val="24"/>
          <w:szCs w:val="24"/>
        </w:rPr>
        <w:t>.</w:t>
      </w:r>
    </w:p>
    <w:p w14:paraId="60D0E64D" w14:textId="77777777" w:rsidR="008B3863" w:rsidRPr="00EE7B97" w:rsidRDefault="008B3863" w:rsidP="008B3863">
      <w:pPr>
        <w:pStyle w:val="NoSpacing"/>
        <w:numPr>
          <w:ilvl w:val="0"/>
          <w:numId w:val="24"/>
          <w:numberingChange w:id="84" w:author="UBERLLO" w:date="2012-07-06T09:26:00Z" w:original="%1:2:4:."/>
        </w:numPr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Determine the MOI.</w:t>
      </w:r>
    </w:p>
    <w:p w14:paraId="491FF33C" w14:textId="77777777" w:rsidR="008B3863" w:rsidRPr="00EE7B97" w:rsidRDefault="008B3863" w:rsidP="008B3863">
      <w:pPr>
        <w:pStyle w:val="NoSpacing"/>
        <w:numPr>
          <w:ilvl w:val="0"/>
          <w:numId w:val="24"/>
          <w:numberingChange w:id="85" w:author="UBERLLO" w:date="2012-07-06T09:26:00Z" w:original="%1:3:4:."/>
        </w:numPr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 xml:space="preserve">Determine </w:t>
      </w:r>
      <w:r>
        <w:rPr>
          <w:rFonts w:ascii="Times New Roman" w:hAnsi="Times New Roman" w:cs="Times New Roman"/>
          <w:sz w:val="24"/>
          <w:szCs w:val="24"/>
        </w:rPr>
        <w:t xml:space="preserve">whether </w:t>
      </w:r>
      <w:r w:rsidRPr="00EE7B97">
        <w:rPr>
          <w:rFonts w:ascii="Times New Roman" w:hAnsi="Times New Roman" w:cs="Times New Roman"/>
          <w:sz w:val="24"/>
          <w:szCs w:val="24"/>
        </w:rPr>
        <w:t>additional resources are needed.</w:t>
      </w:r>
    </w:p>
    <w:p w14:paraId="69C327C6" w14:textId="77777777" w:rsidR="008B3863" w:rsidRPr="00EE7B97" w:rsidRDefault="001938C7" w:rsidP="008B3863">
      <w:pPr>
        <w:pStyle w:val="NoSpacing"/>
        <w:numPr>
          <w:ilvl w:val="0"/>
          <w:numId w:val="24"/>
          <w:numberingChange w:id="86" w:author="UBERLLO" w:date="2012-07-06T09:26:00Z" w:original="%1:4:4:.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Scene safety</w:t>
      </w:r>
    </w:p>
    <w:p w14:paraId="7ED9D51B" w14:textId="77777777" w:rsidR="008B3863" w:rsidRPr="00EE7B97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5D16885" w14:textId="77777777" w:rsidR="008B3863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Answer: d</w:t>
      </w:r>
    </w:p>
    <w:p w14:paraId="4DA36598" w14:textId="77777777" w:rsidR="008B3863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Objective: 3-7</w:t>
      </w:r>
    </w:p>
    <w:p w14:paraId="107D69AA" w14:textId="77777777" w:rsidR="008B3863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Reference: 82</w:t>
      </w:r>
    </w:p>
    <w:p w14:paraId="364B5262" w14:textId="77777777" w:rsidR="008B3863" w:rsidRPr="00EE7B97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2A45937" w14:textId="77777777" w:rsidR="008B3863" w:rsidRPr="00C16B91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2</w:t>
      </w:r>
      <w:r w:rsidR="001404AD">
        <w:rPr>
          <w:rFonts w:ascii="Times New Roman" w:hAnsi="Times New Roman" w:cs="Times New Roman"/>
          <w:sz w:val="24"/>
          <w:szCs w:val="24"/>
        </w:rPr>
        <w:t>2</w:t>
      </w:r>
      <w:r w:rsidRPr="00EE7B9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Which of the following actions is </w:t>
      </w:r>
      <w:r>
        <w:rPr>
          <w:rFonts w:ascii="Times New Roman" w:hAnsi="Times New Roman" w:cs="Times New Roman"/>
          <w:i/>
          <w:sz w:val="24"/>
          <w:szCs w:val="24"/>
        </w:rPr>
        <w:t>not</w:t>
      </w:r>
      <w:r>
        <w:rPr>
          <w:rFonts w:ascii="Times New Roman" w:hAnsi="Times New Roman" w:cs="Times New Roman"/>
          <w:sz w:val="24"/>
          <w:szCs w:val="24"/>
        </w:rPr>
        <w:t xml:space="preserve"> a method for ensuring scene safety?</w:t>
      </w:r>
    </w:p>
    <w:p w14:paraId="75FF3DC3" w14:textId="77777777" w:rsidR="008B3863" w:rsidRPr="00EE7B97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BF1572E" w14:textId="77777777" w:rsidR="008B3863" w:rsidRPr="00EE7B97" w:rsidRDefault="008B3863" w:rsidP="008B3863">
      <w:pPr>
        <w:pStyle w:val="NoSpacing"/>
        <w:numPr>
          <w:ilvl w:val="0"/>
          <w:numId w:val="25"/>
          <w:numberingChange w:id="87" w:author="UBERLLO" w:date="2012-07-06T09:26:00Z" w:original="%1:1:4:.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Conducting a </w:t>
      </w:r>
      <w:r w:rsidRPr="00EE7B97">
        <w:rPr>
          <w:rFonts w:ascii="Times New Roman" w:hAnsi="Times New Roman" w:cs="Times New Roman"/>
          <w:sz w:val="24"/>
          <w:szCs w:val="24"/>
        </w:rPr>
        <w:t>scene size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EE7B97">
        <w:rPr>
          <w:rFonts w:ascii="Times New Roman" w:hAnsi="Times New Roman" w:cs="Times New Roman"/>
          <w:sz w:val="24"/>
          <w:szCs w:val="24"/>
        </w:rPr>
        <w:t>up</w:t>
      </w:r>
    </w:p>
    <w:p w14:paraId="54AA5B7F" w14:textId="77777777" w:rsidR="008B3863" w:rsidRPr="00EE7B97" w:rsidRDefault="008B3863" w:rsidP="008B3863">
      <w:pPr>
        <w:pStyle w:val="NoSpacing"/>
        <w:numPr>
          <w:ilvl w:val="0"/>
          <w:numId w:val="25"/>
          <w:numberingChange w:id="88" w:author="UBERLLO" w:date="2012-07-06T09:26:00Z" w:original="%1:2:4:."/>
        </w:numPr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Calling for risk management</w:t>
      </w:r>
      <w:r>
        <w:rPr>
          <w:rFonts w:ascii="Times New Roman" w:hAnsi="Times New Roman" w:cs="Times New Roman"/>
          <w:sz w:val="24"/>
          <w:szCs w:val="24"/>
        </w:rPr>
        <w:t xml:space="preserve"> personnel</w:t>
      </w:r>
    </w:p>
    <w:p w14:paraId="26850489" w14:textId="77777777" w:rsidR="008B3863" w:rsidRPr="00EE7B97" w:rsidRDefault="008B3863" w:rsidP="008B3863">
      <w:pPr>
        <w:pStyle w:val="NoSpacing"/>
        <w:numPr>
          <w:ilvl w:val="0"/>
          <w:numId w:val="25"/>
          <w:numberingChange w:id="89" w:author="UBERLLO" w:date="2012-07-06T09:26:00Z" w:original="%1:3:4:."/>
        </w:numPr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 xml:space="preserve">Placing skis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EE7B97">
        <w:rPr>
          <w:rFonts w:ascii="Times New Roman" w:hAnsi="Times New Roman" w:cs="Times New Roman"/>
          <w:sz w:val="24"/>
          <w:szCs w:val="24"/>
        </w:rPr>
        <w:t>an “X” uphill of the scene</w:t>
      </w:r>
    </w:p>
    <w:p w14:paraId="580BB6BD" w14:textId="77777777" w:rsidR="008B3863" w:rsidRPr="00EE7B97" w:rsidRDefault="008B3863" w:rsidP="008B3863">
      <w:pPr>
        <w:pStyle w:val="NoSpacing"/>
        <w:numPr>
          <w:ilvl w:val="0"/>
          <w:numId w:val="25"/>
          <w:numberingChange w:id="90" w:author="UBERLLO" w:date="2012-07-06T09:26:00Z" w:original="%1:4:4:."/>
        </w:numPr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Having a bystander stand uphill of the incident site</w:t>
      </w:r>
    </w:p>
    <w:p w14:paraId="546E48A0" w14:textId="77777777" w:rsidR="008B3863" w:rsidRPr="00EE7B97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5E50568" w14:textId="77777777" w:rsidR="008B3863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Answer: b</w:t>
      </w:r>
    </w:p>
    <w:p w14:paraId="5E0D341B" w14:textId="77777777" w:rsidR="008B3863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Objective: 3-10</w:t>
      </w:r>
    </w:p>
    <w:p w14:paraId="3B94DB08" w14:textId="77777777" w:rsidR="008B3863" w:rsidRPr="00EE7B97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Reference: 83</w:t>
      </w:r>
    </w:p>
    <w:p w14:paraId="58A398F9" w14:textId="77777777" w:rsidR="008B3863" w:rsidRPr="00EE7B97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73064D9" w14:textId="77777777" w:rsidR="008B3863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2</w:t>
      </w:r>
      <w:r w:rsidR="001404AD">
        <w:rPr>
          <w:rFonts w:ascii="Times New Roman" w:hAnsi="Times New Roman" w:cs="Times New Roman"/>
          <w:sz w:val="24"/>
          <w:szCs w:val="24"/>
        </w:rPr>
        <w:t>3</w:t>
      </w:r>
      <w:r w:rsidRPr="00EE7B97">
        <w:rPr>
          <w:rFonts w:ascii="Times New Roman" w:hAnsi="Times New Roman" w:cs="Times New Roman"/>
          <w:sz w:val="24"/>
          <w:szCs w:val="24"/>
        </w:rPr>
        <w:t>. A common MOI (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EE7B97">
        <w:rPr>
          <w:rFonts w:ascii="Times New Roman" w:hAnsi="Times New Roman" w:cs="Times New Roman"/>
          <w:sz w:val="24"/>
          <w:szCs w:val="24"/>
        </w:rPr>
        <w:t xml:space="preserve">echanism of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EE7B97">
        <w:rPr>
          <w:rFonts w:ascii="Times New Roman" w:hAnsi="Times New Roman" w:cs="Times New Roman"/>
          <w:sz w:val="24"/>
          <w:szCs w:val="24"/>
        </w:rPr>
        <w:t xml:space="preserve">njury) </w:t>
      </w:r>
      <w:r>
        <w:rPr>
          <w:rFonts w:ascii="Times New Roman" w:hAnsi="Times New Roman" w:cs="Times New Roman"/>
          <w:sz w:val="24"/>
          <w:szCs w:val="24"/>
        </w:rPr>
        <w:t xml:space="preserve">that </w:t>
      </w:r>
      <w:r w:rsidRPr="00EE7B97">
        <w:rPr>
          <w:rFonts w:ascii="Times New Roman" w:hAnsi="Times New Roman" w:cs="Times New Roman"/>
          <w:sz w:val="24"/>
          <w:szCs w:val="24"/>
        </w:rPr>
        <w:t xml:space="preserve">OEC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EE7B97">
        <w:rPr>
          <w:rFonts w:ascii="Times New Roman" w:hAnsi="Times New Roman" w:cs="Times New Roman"/>
          <w:sz w:val="24"/>
          <w:szCs w:val="24"/>
        </w:rPr>
        <w:t>echnician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E7B97">
        <w:rPr>
          <w:rFonts w:ascii="Times New Roman" w:hAnsi="Times New Roman" w:cs="Times New Roman"/>
          <w:sz w:val="24"/>
          <w:szCs w:val="24"/>
        </w:rPr>
        <w:t xml:space="preserve"> will encounter is:</w:t>
      </w:r>
    </w:p>
    <w:p w14:paraId="36998AE3" w14:textId="77777777" w:rsidR="008B3863" w:rsidRPr="00EE7B97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B71E6D4" w14:textId="77777777" w:rsidR="008B3863" w:rsidRPr="00EE7B97" w:rsidRDefault="008B3863" w:rsidP="008B3863">
      <w:pPr>
        <w:pStyle w:val="NoSpacing"/>
        <w:numPr>
          <w:ilvl w:val="0"/>
          <w:numId w:val="26"/>
          <w:numberingChange w:id="91" w:author="UBERLLO" w:date="2012-07-06T09:26:00Z" w:original="%1:1:4:.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EE7B97">
        <w:rPr>
          <w:rFonts w:ascii="Times New Roman" w:hAnsi="Times New Roman" w:cs="Times New Roman"/>
          <w:sz w:val="24"/>
          <w:szCs w:val="24"/>
        </w:rPr>
        <w:t>respiratory problem.</w:t>
      </w:r>
    </w:p>
    <w:p w14:paraId="1BB12DFB" w14:textId="77777777" w:rsidR="008B3863" w:rsidRPr="00EE7B97" w:rsidRDefault="008B3863" w:rsidP="008B3863">
      <w:pPr>
        <w:pStyle w:val="NoSpacing"/>
        <w:numPr>
          <w:ilvl w:val="0"/>
          <w:numId w:val="26"/>
          <w:numberingChange w:id="92" w:author="UBERLLO" w:date="2012-07-06T09:26:00Z" w:original="%1:2:4:.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EE7B97">
        <w:rPr>
          <w:rFonts w:ascii="Times New Roman" w:hAnsi="Times New Roman" w:cs="Times New Roman"/>
          <w:sz w:val="24"/>
          <w:szCs w:val="24"/>
        </w:rPr>
        <w:t>cardiac problem.</w:t>
      </w:r>
    </w:p>
    <w:p w14:paraId="773DBD4A" w14:textId="77777777" w:rsidR="008B3863" w:rsidRPr="00EE7B97" w:rsidRDefault="008B3863" w:rsidP="008B3863">
      <w:pPr>
        <w:pStyle w:val="NoSpacing"/>
        <w:numPr>
          <w:ilvl w:val="0"/>
          <w:numId w:val="26"/>
          <w:numberingChange w:id="93" w:author="UBERLLO" w:date="2012-07-06T09:26:00Z" w:original="%1:3:4:."/>
        </w:numPr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altered mental status.</w:t>
      </w:r>
    </w:p>
    <w:p w14:paraId="1693A830" w14:textId="77777777" w:rsidR="008B3863" w:rsidRPr="00EE7B97" w:rsidRDefault="008B3863" w:rsidP="008B3863">
      <w:pPr>
        <w:pStyle w:val="NoSpacing"/>
        <w:numPr>
          <w:ilvl w:val="0"/>
          <w:numId w:val="26"/>
          <w:numberingChange w:id="94" w:author="UBERLLO" w:date="2012-07-06T09:26:00Z" w:original="%1:4:4:."/>
        </w:numPr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blunt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7B97">
        <w:rPr>
          <w:rFonts w:ascii="Times New Roman" w:hAnsi="Times New Roman" w:cs="Times New Roman"/>
          <w:sz w:val="24"/>
          <w:szCs w:val="24"/>
        </w:rPr>
        <w:t>force.</w:t>
      </w:r>
    </w:p>
    <w:p w14:paraId="39A7E6EB" w14:textId="77777777" w:rsidR="008B3863" w:rsidRPr="00EE7B97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952A906" w14:textId="77777777" w:rsidR="008B3863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Answer: d</w:t>
      </w:r>
    </w:p>
    <w:p w14:paraId="732B3B58" w14:textId="77777777" w:rsidR="008B3863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Objective: </w:t>
      </w:r>
      <w:r w:rsidRPr="007207C2">
        <w:rPr>
          <w:rFonts w:ascii="Times New Roman" w:hAnsi="Times New Roman" w:cs="Times New Roman"/>
          <w:sz w:val="24"/>
          <w:szCs w:val="24"/>
        </w:rPr>
        <w:t>Supplemental</w:t>
      </w:r>
    </w:p>
    <w:p w14:paraId="5C909C06" w14:textId="77777777" w:rsidR="008B3863" w:rsidRPr="00EE7B97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Reference:</w:t>
      </w:r>
      <w:r w:rsidRPr="00EE7B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85</w:t>
      </w:r>
    </w:p>
    <w:p w14:paraId="32BE722A" w14:textId="77777777" w:rsidR="008B3863" w:rsidRPr="00EE7B97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F2E82E2" w14:textId="77777777" w:rsidR="008B3863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2</w:t>
      </w:r>
      <w:r w:rsidR="001404AD">
        <w:rPr>
          <w:rFonts w:ascii="Times New Roman" w:hAnsi="Times New Roman" w:cs="Times New Roman"/>
          <w:sz w:val="24"/>
          <w:szCs w:val="24"/>
        </w:rPr>
        <w:t>4</w:t>
      </w:r>
      <w:r w:rsidRPr="00EE7B97">
        <w:rPr>
          <w:rFonts w:ascii="Times New Roman" w:hAnsi="Times New Roman" w:cs="Times New Roman"/>
          <w:sz w:val="24"/>
          <w:szCs w:val="24"/>
        </w:rPr>
        <w:t xml:space="preserve">. Who </w:t>
      </w:r>
      <w:proofErr w:type="gramStart"/>
      <w:r w:rsidRPr="00EE7B97">
        <w:rPr>
          <w:rFonts w:ascii="Times New Roman" w:hAnsi="Times New Roman" w:cs="Times New Roman"/>
          <w:sz w:val="24"/>
          <w:szCs w:val="24"/>
        </w:rPr>
        <w:t>is in charge of</w:t>
      </w:r>
      <w:proofErr w:type="gramEnd"/>
      <w:r w:rsidRPr="00EE7B97">
        <w:rPr>
          <w:rFonts w:ascii="Times New Roman" w:hAnsi="Times New Roman" w:cs="Times New Roman"/>
          <w:sz w:val="24"/>
          <w:szCs w:val="24"/>
        </w:rPr>
        <w:t xml:space="preserve"> a crime scene at your ski area?</w:t>
      </w:r>
    </w:p>
    <w:p w14:paraId="465FF8D5" w14:textId="77777777" w:rsidR="008B3863" w:rsidRPr="00EE7B97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AD9F053" w14:textId="77777777" w:rsidR="008B3863" w:rsidRPr="00EE7B97" w:rsidRDefault="008B3863" w:rsidP="008B3863">
      <w:pPr>
        <w:pStyle w:val="NoSpacing"/>
        <w:numPr>
          <w:ilvl w:val="0"/>
          <w:numId w:val="27"/>
          <w:numberingChange w:id="95" w:author="UBERLLO" w:date="2012-07-06T09:26:00Z" w:original="%1:1:4:.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EE7B97">
        <w:rPr>
          <w:rFonts w:ascii="Times New Roman" w:hAnsi="Times New Roman" w:cs="Times New Roman"/>
          <w:sz w:val="24"/>
          <w:szCs w:val="24"/>
        </w:rPr>
        <w:t xml:space="preserve">he </w:t>
      </w:r>
      <w:r>
        <w:rPr>
          <w:rFonts w:ascii="Times New Roman" w:hAnsi="Times New Roman" w:cs="Times New Roman"/>
          <w:sz w:val="24"/>
          <w:szCs w:val="24"/>
        </w:rPr>
        <w:t>area’s o</w:t>
      </w:r>
      <w:r w:rsidRPr="00EE7B97">
        <w:rPr>
          <w:rFonts w:ascii="Times New Roman" w:hAnsi="Times New Roman" w:cs="Times New Roman"/>
          <w:sz w:val="24"/>
          <w:szCs w:val="24"/>
        </w:rPr>
        <w:t xml:space="preserve">peration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EE7B97">
        <w:rPr>
          <w:rFonts w:ascii="Times New Roman" w:hAnsi="Times New Roman" w:cs="Times New Roman"/>
          <w:sz w:val="24"/>
          <w:szCs w:val="24"/>
        </w:rPr>
        <w:t>anager</w:t>
      </w:r>
    </w:p>
    <w:p w14:paraId="45E57E0A" w14:textId="77777777" w:rsidR="008B3863" w:rsidRPr="00EE7B97" w:rsidRDefault="008B3863" w:rsidP="008B3863">
      <w:pPr>
        <w:pStyle w:val="NoSpacing"/>
        <w:numPr>
          <w:ilvl w:val="0"/>
          <w:numId w:val="27"/>
          <w:numberingChange w:id="96" w:author="UBERLLO" w:date="2012-07-06T09:26:00Z" w:original="%1:2:4:.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EE7B97">
        <w:rPr>
          <w:rFonts w:ascii="Times New Roman" w:hAnsi="Times New Roman" w:cs="Times New Roman"/>
          <w:sz w:val="24"/>
          <w:szCs w:val="24"/>
        </w:rPr>
        <w:t xml:space="preserve">he </w:t>
      </w:r>
      <w:r>
        <w:rPr>
          <w:rFonts w:ascii="Times New Roman" w:hAnsi="Times New Roman" w:cs="Times New Roman"/>
          <w:sz w:val="24"/>
          <w:szCs w:val="24"/>
        </w:rPr>
        <w:t>area’s p</w:t>
      </w:r>
      <w:r w:rsidRPr="00EE7B97">
        <w:rPr>
          <w:rFonts w:ascii="Times New Roman" w:hAnsi="Times New Roman" w:cs="Times New Roman"/>
          <w:sz w:val="24"/>
          <w:szCs w:val="24"/>
        </w:rPr>
        <w:t xml:space="preserve">atrol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EE7B97">
        <w:rPr>
          <w:rFonts w:ascii="Times New Roman" w:hAnsi="Times New Roman" w:cs="Times New Roman"/>
          <w:sz w:val="24"/>
          <w:szCs w:val="24"/>
        </w:rPr>
        <w:t>irector</w:t>
      </w:r>
    </w:p>
    <w:p w14:paraId="1021100A" w14:textId="77777777" w:rsidR="008B3863" w:rsidRPr="00EE7B97" w:rsidRDefault="008B3863" w:rsidP="008B3863">
      <w:pPr>
        <w:pStyle w:val="NoSpacing"/>
        <w:numPr>
          <w:ilvl w:val="0"/>
          <w:numId w:val="27"/>
          <w:numberingChange w:id="97" w:author="UBERLLO" w:date="2012-07-06T09:26:00Z" w:original="%1:3:4:.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EE7B97">
        <w:rPr>
          <w:rFonts w:ascii="Times New Roman" w:hAnsi="Times New Roman" w:cs="Times New Roman"/>
          <w:sz w:val="24"/>
          <w:szCs w:val="24"/>
        </w:rPr>
        <w:t>he area</w:t>
      </w:r>
      <w:r>
        <w:rPr>
          <w:rFonts w:ascii="Times New Roman" w:hAnsi="Times New Roman" w:cs="Times New Roman"/>
          <w:sz w:val="24"/>
          <w:szCs w:val="24"/>
        </w:rPr>
        <w:t>’s</w:t>
      </w:r>
      <w:r w:rsidRPr="00EE7B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EE7B97">
        <w:rPr>
          <w:rFonts w:ascii="Times New Roman" w:hAnsi="Times New Roman" w:cs="Times New Roman"/>
          <w:sz w:val="24"/>
          <w:szCs w:val="24"/>
        </w:rPr>
        <w:t xml:space="preserve">isk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EE7B97">
        <w:rPr>
          <w:rFonts w:ascii="Times New Roman" w:hAnsi="Times New Roman" w:cs="Times New Roman"/>
          <w:sz w:val="24"/>
          <w:szCs w:val="24"/>
        </w:rPr>
        <w:t>anager</w:t>
      </w:r>
    </w:p>
    <w:p w14:paraId="5F711145" w14:textId="77777777" w:rsidR="008B3863" w:rsidRPr="00EE7B97" w:rsidRDefault="008B3863" w:rsidP="008B3863">
      <w:pPr>
        <w:pStyle w:val="NoSpacing"/>
        <w:numPr>
          <w:ilvl w:val="0"/>
          <w:numId w:val="27"/>
          <w:numberingChange w:id="98" w:author="UBERLLO" w:date="2012-07-06T09:26:00Z" w:original="%1:4:4:.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EE7B97">
        <w:rPr>
          <w:rFonts w:ascii="Times New Roman" w:hAnsi="Times New Roman" w:cs="Times New Roman"/>
          <w:sz w:val="24"/>
          <w:szCs w:val="24"/>
        </w:rPr>
        <w:t>he responding law enforcement officer</w:t>
      </w:r>
    </w:p>
    <w:p w14:paraId="0FB06268" w14:textId="77777777" w:rsidR="008B3863" w:rsidRPr="00EE7B97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CBBD731" w14:textId="77777777" w:rsidR="008B3863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Answer: d</w:t>
      </w:r>
    </w:p>
    <w:p w14:paraId="4D3B6178" w14:textId="77777777" w:rsidR="008B3863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Objective: 3-10</w:t>
      </w:r>
    </w:p>
    <w:p w14:paraId="7A171D5E" w14:textId="77777777" w:rsidR="008B3863" w:rsidRPr="00EE7B97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Reference:</w:t>
      </w:r>
      <w:r w:rsidRPr="00EE7B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87</w:t>
      </w:r>
    </w:p>
    <w:p w14:paraId="63CEAB1D" w14:textId="77777777" w:rsidR="008B3863" w:rsidRPr="00EE7B97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A875D11" w14:textId="77777777" w:rsidR="008B3863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2</w:t>
      </w:r>
      <w:r w:rsidR="001404AD">
        <w:rPr>
          <w:rFonts w:ascii="Times New Roman" w:hAnsi="Times New Roman" w:cs="Times New Roman"/>
          <w:sz w:val="24"/>
          <w:szCs w:val="24"/>
        </w:rPr>
        <w:t>5</w:t>
      </w:r>
      <w:r w:rsidRPr="00EE7B97">
        <w:rPr>
          <w:rFonts w:ascii="Times New Roman" w:hAnsi="Times New Roman" w:cs="Times New Roman"/>
          <w:sz w:val="24"/>
          <w:szCs w:val="24"/>
        </w:rPr>
        <w:t>. Some hazardous products can cause health problems if ingested or inhaled.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7B97">
        <w:rPr>
          <w:rFonts w:ascii="Times New Roman" w:hAnsi="Times New Roman" w:cs="Times New Roman"/>
          <w:sz w:val="24"/>
          <w:szCs w:val="24"/>
        </w:rPr>
        <w:t>Long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EE7B97">
        <w:rPr>
          <w:rFonts w:ascii="Times New Roman" w:hAnsi="Times New Roman" w:cs="Times New Roman"/>
          <w:sz w:val="24"/>
          <w:szCs w:val="24"/>
        </w:rPr>
        <w:t>term inhalation of asbestos can cause:</w:t>
      </w:r>
    </w:p>
    <w:p w14:paraId="060A0D60" w14:textId="77777777" w:rsidR="008B3863" w:rsidRPr="00EE7B97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AAFD831" w14:textId="77777777" w:rsidR="008B3863" w:rsidRPr="00EE7B97" w:rsidRDefault="008B3863" w:rsidP="008B3863">
      <w:pPr>
        <w:pStyle w:val="NoSpacing"/>
        <w:numPr>
          <w:ilvl w:val="0"/>
          <w:numId w:val="34"/>
          <w:numberingChange w:id="99" w:author="UBERLLO" w:date="2012-07-06T09:26:00Z" w:original="%1:1:4:.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Pr="00EE7B97">
        <w:rPr>
          <w:rFonts w:ascii="Times New Roman" w:hAnsi="Times New Roman" w:cs="Times New Roman"/>
          <w:sz w:val="24"/>
          <w:szCs w:val="24"/>
        </w:rPr>
        <w:t>idney tumors.</w:t>
      </w:r>
    </w:p>
    <w:p w14:paraId="5705B21B" w14:textId="77777777" w:rsidR="008B3863" w:rsidRPr="00EE7B97" w:rsidRDefault="008B3863" w:rsidP="008B3863">
      <w:pPr>
        <w:pStyle w:val="NoSpacing"/>
        <w:numPr>
          <w:ilvl w:val="0"/>
          <w:numId w:val="34"/>
          <w:numberingChange w:id="100" w:author="UBERLLO" w:date="2012-07-06T09:26:00Z" w:original="%1:2:4:.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</w:t>
      </w:r>
      <w:r w:rsidRPr="00EE7B97">
        <w:rPr>
          <w:rFonts w:ascii="Times New Roman" w:hAnsi="Times New Roman" w:cs="Times New Roman"/>
          <w:sz w:val="24"/>
          <w:szCs w:val="24"/>
        </w:rPr>
        <w:t>ung cancer.</w:t>
      </w:r>
    </w:p>
    <w:p w14:paraId="108E9BA4" w14:textId="77777777" w:rsidR="008B3863" w:rsidRPr="00EE7B97" w:rsidRDefault="008B3863" w:rsidP="008B3863">
      <w:pPr>
        <w:pStyle w:val="NoSpacing"/>
        <w:numPr>
          <w:ilvl w:val="0"/>
          <w:numId w:val="34"/>
          <w:numberingChange w:id="101" w:author="UBERLLO" w:date="2012-07-06T09:26:00Z" w:original="%1:3:4:.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EE7B97">
        <w:rPr>
          <w:rFonts w:ascii="Times New Roman" w:hAnsi="Times New Roman" w:cs="Times New Roman"/>
          <w:sz w:val="24"/>
          <w:szCs w:val="24"/>
        </w:rPr>
        <w:t>ancreatic cancer.</w:t>
      </w:r>
    </w:p>
    <w:p w14:paraId="49F59049" w14:textId="77777777" w:rsidR="008B3863" w:rsidRPr="00EE7B97" w:rsidRDefault="008B3863" w:rsidP="008B3863">
      <w:pPr>
        <w:pStyle w:val="NoSpacing"/>
        <w:numPr>
          <w:ilvl w:val="0"/>
          <w:numId w:val="34"/>
          <w:numberingChange w:id="102" w:author="UBERLLO" w:date="2012-07-06T09:26:00Z" w:original="%1:4:4:.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EE7B97">
        <w:rPr>
          <w:rFonts w:ascii="Times New Roman" w:hAnsi="Times New Roman" w:cs="Times New Roman"/>
          <w:sz w:val="24"/>
          <w:szCs w:val="24"/>
        </w:rPr>
        <w:t>olon cancer.</w:t>
      </w:r>
    </w:p>
    <w:p w14:paraId="6CAD12B7" w14:textId="77777777" w:rsidR="008B3863" w:rsidRPr="00EE7B97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6B3DA49" w14:textId="77777777" w:rsidR="008B3863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Answer: b</w:t>
      </w:r>
    </w:p>
    <w:p w14:paraId="7CC9FA42" w14:textId="77777777" w:rsidR="008B3863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Objective: </w:t>
      </w:r>
      <w:r w:rsidRPr="007207C2">
        <w:rPr>
          <w:rFonts w:ascii="Times New Roman" w:hAnsi="Times New Roman" w:cs="Times New Roman"/>
          <w:sz w:val="24"/>
          <w:szCs w:val="24"/>
        </w:rPr>
        <w:t>Supplemental</w:t>
      </w:r>
    </w:p>
    <w:p w14:paraId="6B92AAB6" w14:textId="77777777" w:rsidR="008B3863" w:rsidRPr="00EE7B97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Reference:</w:t>
      </w:r>
      <w:r w:rsidRPr="00EE7B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85</w:t>
      </w:r>
    </w:p>
    <w:p w14:paraId="74AC0851" w14:textId="77777777" w:rsidR="008B3863" w:rsidRPr="00EE7B97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6C8038A" w14:textId="77777777" w:rsidR="008B3863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2</w:t>
      </w:r>
      <w:r w:rsidR="001404AD">
        <w:rPr>
          <w:rFonts w:ascii="Times New Roman" w:hAnsi="Times New Roman" w:cs="Times New Roman"/>
          <w:sz w:val="24"/>
          <w:szCs w:val="24"/>
        </w:rPr>
        <w:t>6</w:t>
      </w:r>
      <w:r w:rsidRPr="00EE7B97">
        <w:rPr>
          <w:rFonts w:ascii="Times New Roman" w:hAnsi="Times New Roman" w:cs="Times New Roman"/>
          <w:sz w:val="24"/>
          <w:szCs w:val="24"/>
        </w:rPr>
        <w:t xml:space="preserve">. After scene safety is established in a trauma situation, what is the next important </w:t>
      </w:r>
      <w:r>
        <w:rPr>
          <w:rFonts w:ascii="Times New Roman" w:hAnsi="Times New Roman" w:cs="Times New Roman"/>
          <w:sz w:val="24"/>
          <w:szCs w:val="24"/>
        </w:rPr>
        <w:t xml:space="preserve">thing </w:t>
      </w:r>
      <w:r w:rsidRPr="00EE7B97">
        <w:rPr>
          <w:rFonts w:ascii="Times New Roman" w:hAnsi="Times New Roman" w:cs="Times New Roman"/>
          <w:sz w:val="24"/>
          <w:szCs w:val="24"/>
        </w:rPr>
        <w:t>to determine?</w:t>
      </w:r>
    </w:p>
    <w:p w14:paraId="423C7F34" w14:textId="77777777" w:rsidR="008B3863" w:rsidRPr="00EE7B97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5E8BEF7" w14:textId="77777777" w:rsidR="008B3863" w:rsidRPr="00EE7B97" w:rsidRDefault="008B3863" w:rsidP="008B3863">
      <w:pPr>
        <w:pStyle w:val="NoSpacing"/>
        <w:numPr>
          <w:ilvl w:val="0"/>
          <w:numId w:val="31"/>
          <w:numberingChange w:id="103" w:author="UBERLLO" w:date="2012-07-06T09:26:00Z" w:original="%1:1:4:."/>
        </w:numPr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MOI</w:t>
      </w:r>
    </w:p>
    <w:p w14:paraId="6CF2D1BC" w14:textId="77777777" w:rsidR="008B3863" w:rsidRPr="00EE7B97" w:rsidRDefault="008B3863" w:rsidP="008B3863">
      <w:pPr>
        <w:pStyle w:val="NoSpacing"/>
        <w:numPr>
          <w:ilvl w:val="0"/>
          <w:numId w:val="31"/>
          <w:numberingChange w:id="104" w:author="UBERLLO" w:date="2012-07-06T09:26:00Z" w:original="%1:2:4:."/>
        </w:numPr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NOI</w:t>
      </w:r>
    </w:p>
    <w:p w14:paraId="3A65087E" w14:textId="77777777" w:rsidR="008B3863" w:rsidRPr="00EE7B97" w:rsidRDefault="008B3863" w:rsidP="008B3863">
      <w:pPr>
        <w:pStyle w:val="NoSpacing"/>
        <w:numPr>
          <w:ilvl w:val="0"/>
          <w:numId w:val="31"/>
          <w:numberingChange w:id="105" w:author="UBERLLO" w:date="2012-07-06T09:26:00Z" w:original="%1:3:4:."/>
        </w:numPr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SAMPLE</w:t>
      </w:r>
    </w:p>
    <w:p w14:paraId="51039287" w14:textId="77777777" w:rsidR="008B3863" w:rsidRPr="00EE7B97" w:rsidRDefault="008B3863" w:rsidP="008B3863">
      <w:pPr>
        <w:pStyle w:val="NoSpacing"/>
        <w:numPr>
          <w:ilvl w:val="0"/>
          <w:numId w:val="31"/>
          <w:numberingChange w:id="106" w:author="UBERLLO" w:date="2012-07-06T09:26:00Z" w:original="%1:4:4:."/>
        </w:numPr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ABCDs</w:t>
      </w:r>
    </w:p>
    <w:p w14:paraId="11192D32" w14:textId="77777777" w:rsidR="008B3863" w:rsidRPr="00EE7B97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DE79D13" w14:textId="77777777" w:rsidR="008B3863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Answer: a</w:t>
      </w:r>
    </w:p>
    <w:p w14:paraId="0981A770" w14:textId="77777777" w:rsidR="008B3863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Objective: 3-10</w:t>
      </w:r>
    </w:p>
    <w:p w14:paraId="4E013CBE" w14:textId="77777777" w:rsidR="008B3863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Reference:</w:t>
      </w:r>
      <w:r w:rsidRPr="00EE7B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82</w:t>
      </w:r>
    </w:p>
    <w:p w14:paraId="208422B0" w14:textId="77777777" w:rsidR="008B3863" w:rsidRPr="00EE7B97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8336F5D" w14:textId="77777777" w:rsidR="008B3863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2</w:t>
      </w:r>
      <w:r w:rsidR="001404AD">
        <w:rPr>
          <w:rFonts w:ascii="Times New Roman" w:hAnsi="Times New Roman" w:cs="Times New Roman"/>
          <w:sz w:val="24"/>
          <w:szCs w:val="24"/>
        </w:rPr>
        <w:t>7</w:t>
      </w:r>
      <w:r w:rsidRPr="00EE7B9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7B97">
        <w:rPr>
          <w:rFonts w:ascii="Times New Roman" w:hAnsi="Times New Roman" w:cs="Times New Roman"/>
          <w:sz w:val="24"/>
          <w:szCs w:val="24"/>
        </w:rPr>
        <w:t>There is generally at least a two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EE7B97">
        <w:rPr>
          <w:rFonts w:ascii="Times New Roman" w:hAnsi="Times New Roman" w:cs="Times New Roman"/>
          <w:sz w:val="24"/>
          <w:szCs w:val="24"/>
        </w:rPr>
        <w:t xml:space="preserve">week period before one </w:t>
      </w:r>
      <w:proofErr w:type="gramStart"/>
      <w:r w:rsidRPr="00EE7B97">
        <w:rPr>
          <w:rFonts w:ascii="Times New Roman" w:hAnsi="Times New Roman" w:cs="Times New Roman"/>
          <w:sz w:val="24"/>
          <w:szCs w:val="24"/>
        </w:rPr>
        <w:t>experiences</w:t>
      </w:r>
      <w:proofErr w:type="gramEnd"/>
      <w:r w:rsidRPr="00EE7B97">
        <w:rPr>
          <w:rFonts w:ascii="Times New Roman" w:hAnsi="Times New Roman" w:cs="Times New Roman"/>
          <w:sz w:val="24"/>
          <w:szCs w:val="24"/>
        </w:rPr>
        <w:t xml:space="preserve"> the early flu-like symptoms of rabies.</w:t>
      </w:r>
      <w:r>
        <w:rPr>
          <w:rFonts w:ascii="Times New Roman" w:hAnsi="Times New Roman" w:cs="Times New Roman"/>
          <w:sz w:val="24"/>
          <w:szCs w:val="24"/>
        </w:rPr>
        <w:t xml:space="preserve"> Effective</w:t>
      </w:r>
      <w:r w:rsidRPr="001E26D4">
        <w:rPr>
          <w:rFonts w:ascii="Times New Roman" w:hAnsi="Times New Roman" w:cs="Times New Roman"/>
          <w:sz w:val="24"/>
          <w:szCs w:val="24"/>
        </w:rPr>
        <w:t xml:space="preserve"> </w:t>
      </w:r>
      <w:r w:rsidRPr="00EE7B97">
        <w:rPr>
          <w:rFonts w:ascii="Times New Roman" w:hAnsi="Times New Roman" w:cs="Times New Roman"/>
          <w:sz w:val="24"/>
          <w:szCs w:val="24"/>
        </w:rPr>
        <w:t>medical treatment</w:t>
      </w:r>
      <w:r>
        <w:rPr>
          <w:rFonts w:ascii="Times New Roman" w:hAnsi="Times New Roman" w:cs="Times New Roman"/>
          <w:sz w:val="24"/>
          <w:szCs w:val="24"/>
        </w:rPr>
        <w:t xml:space="preserve"> for rabies should</w:t>
      </w:r>
      <w:r w:rsidRPr="001E26D4">
        <w:rPr>
          <w:rFonts w:ascii="Times New Roman" w:hAnsi="Times New Roman" w:cs="Times New Roman"/>
          <w:sz w:val="24"/>
          <w:szCs w:val="24"/>
        </w:rPr>
        <w:t xml:space="preserve"> </w:t>
      </w:r>
      <w:r w:rsidRPr="00EE7B97">
        <w:rPr>
          <w:rFonts w:ascii="Times New Roman" w:hAnsi="Times New Roman" w:cs="Times New Roman"/>
          <w:sz w:val="24"/>
          <w:szCs w:val="24"/>
        </w:rPr>
        <w:t>occur within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84409D1" w14:textId="77777777" w:rsidR="008B3863" w:rsidRPr="00EE7B97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5397842" w14:textId="77777777" w:rsidR="008B3863" w:rsidRPr="00EE7B97" w:rsidRDefault="008B3863" w:rsidP="008B3863">
      <w:pPr>
        <w:pStyle w:val="NoSpacing"/>
        <w:numPr>
          <w:ilvl w:val="0"/>
          <w:numId w:val="28"/>
          <w:numberingChange w:id="107" w:author="UBERLLO" w:date="2012-07-06T09:26:00Z" w:original="%1:1:4:."/>
        </w:numPr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24 hours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C753F2" w14:textId="77777777" w:rsidR="008B3863" w:rsidRPr="00EE7B97" w:rsidRDefault="008B3863" w:rsidP="008B3863">
      <w:pPr>
        <w:pStyle w:val="NoSpacing"/>
        <w:numPr>
          <w:ilvl w:val="0"/>
          <w:numId w:val="28"/>
          <w:numberingChange w:id="108" w:author="UBERLLO" w:date="2012-07-06T09:26:00Z" w:original="%1:2:4:."/>
        </w:numPr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1 year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1EC27D6" w14:textId="77777777" w:rsidR="008B3863" w:rsidRPr="00EE7B97" w:rsidRDefault="008B3863" w:rsidP="008B3863">
      <w:pPr>
        <w:pStyle w:val="NoSpacing"/>
        <w:numPr>
          <w:ilvl w:val="0"/>
          <w:numId w:val="28"/>
          <w:numberingChange w:id="109" w:author="UBERLLO" w:date="2012-07-06T09:26:00Z" w:original="%1:3:4:."/>
        </w:numPr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10 days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C0E3B4" w14:textId="77777777" w:rsidR="008B3863" w:rsidRPr="00EE7B97" w:rsidRDefault="008B3863" w:rsidP="008B3863">
      <w:pPr>
        <w:pStyle w:val="NoSpacing"/>
        <w:numPr>
          <w:ilvl w:val="0"/>
          <w:numId w:val="28"/>
          <w:numberingChange w:id="110" w:author="UBERLLO" w:date="2012-07-06T09:26:00Z" w:original="%1:4:4:."/>
        </w:numPr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1 month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1EC5B9E" w14:textId="77777777" w:rsidR="008B3863" w:rsidRPr="00EE7B97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383841B" w14:textId="77777777" w:rsidR="008B3863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</w:p>
    <w:p w14:paraId="576FD321" w14:textId="77777777" w:rsidR="008B3863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Objective: </w:t>
      </w:r>
      <w:r w:rsidRPr="007207C2">
        <w:rPr>
          <w:rFonts w:ascii="Times New Roman" w:hAnsi="Times New Roman" w:cs="Times New Roman"/>
          <w:sz w:val="24"/>
          <w:szCs w:val="24"/>
        </w:rPr>
        <w:t>Supplemental</w:t>
      </w:r>
    </w:p>
    <w:p w14:paraId="7803723A" w14:textId="77777777" w:rsidR="008B3863" w:rsidRPr="00EE7B97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Reference:</w:t>
      </w:r>
      <w:r w:rsidRPr="00EE7B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76</w:t>
      </w:r>
    </w:p>
    <w:p w14:paraId="374201B9" w14:textId="77777777" w:rsidR="008B3863" w:rsidRPr="00EE7B97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A48EA59" w14:textId="77777777" w:rsidR="008B3863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2</w:t>
      </w:r>
      <w:r w:rsidR="001404AD">
        <w:rPr>
          <w:rFonts w:ascii="Times New Roman" w:hAnsi="Times New Roman" w:cs="Times New Roman"/>
          <w:sz w:val="24"/>
          <w:szCs w:val="24"/>
        </w:rPr>
        <w:t>8</w:t>
      </w:r>
      <w:r w:rsidRPr="00EE7B97">
        <w:rPr>
          <w:rFonts w:ascii="Times New Roman" w:hAnsi="Times New Roman" w:cs="Times New Roman"/>
          <w:sz w:val="24"/>
          <w:szCs w:val="24"/>
        </w:rPr>
        <w:t>. Cross contamination occurs when:</w:t>
      </w:r>
    </w:p>
    <w:p w14:paraId="5A5357DC" w14:textId="77777777" w:rsidR="008B3863" w:rsidRPr="00EE7B97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A5E72C1" w14:textId="77777777" w:rsidR="008B3863" w:rsidRPr="00EE7B97" w:rsidRDefault="008B3863" w:rsidP="008B3863">
      <w:pPr>
        <w:pStyle w:val="NoSpacing"/>
        <w:numPr>
          <w:ilvl w:val="0"/>
          <w:numId w:val="29"/>
          <w:numberingChange w:id="111" w:author="UBERLLO" w:date="2012-07-06T09:26:00Z" w:original="%1:1:4:."/>
        </w:numPr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 xml:space="preserve">you touch multiple patients without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EE7B97">
        <w:rPr>
          <w:rFonts w:ascii="Times New Roman" w:hAnsi="Times New Roman" w:cs="Times New Roman"/>
          <w:sz w:val="24"/>
          <w:szCs w:val="24"/>
        </w:rPr>
        <w:t xml:space="preserve">hanging </w:t>
      </w:r>
      <w:r>
        <w:rPr>
          <w:rFonts w:ascii="Times New Roman" w:hAnsi="Times New Roman" w:cs="Times New Roman"/>
          <w:sz w:val="24"/>
          <w:szCs w:val="24"/>
        </w:rPr>
        <w:t xml:space="preserve">your </w:t>
      </w:r>
      <w:r w:rsidRPr="00EE7B97">
        <w:rPr>
          <w:rFonts w:ascii="Times New Roman" w:hAnsi="Times New Roman" w:cs="Times New Roman"/>
          <w:sz w:val="24"/>
          <w:szCs w:val="24"/>
        </w:rPr>
        <w:t>gloves.</w:t>
      </w:r>
    </w:p>
    <w:p w14:paraId="24653C2B" w14:textId="77777777" w:rsidR="008B3863" w:rsidRPr="00EE7B97" w:rsidRDefault="008B3863" w:rsidP="008B3863">
      <w:pPr>
        <w:pStyle w:val="NoSpacing"/>
        <w:numPr>
          <w:ilvl w:val="0"/>
          <w:numId w:val="29"/>
          <w:numberingChange w:id="112" w:author="UBERLLO" w:date="2012-07-06T09:26:00Z" w:original="%1:2:4:.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patients do</w:t>
      </w:r>
      <w:r w:rsidRPr="00EE7B97">
        <w:rPr>
          <w:rFonts w:ascii="Times New Roman" w:hAnsi="Times New Roman" w:cs="Times New Roman"/>
          <w:sz w:val="24"/>
          <w:szCs w:val="24"/>
        </w:rPr>
        <w:t xml:space="preserve"> not wash </w:t>
      </w:r>
      <w:r>
        <w:rPr>
          <w:rFonts w:ascii="Times New Roman" w:hAnsi="Times New Roman" w:cs="Times New Roman"/>
          <w:sz w:val="24"/>
          <w:szCs w:val="24"/>
        </w:rPr>
        <w:t xml:space="preserve">their hands </w:t>
      </w:r>
      <w:r w:rsidRPr="00EE7B97">
        <w:rPr>
          <w:rFonts w:ascii="Times New Roman" w:hAnsi="Times New Roman" w:cs="Times New Roman"/>
          <w:sz w:val="24"/>
          <w:szCs w:val="24"/>
        </w:rPr>
        <w:t xml:space="preserve">after </w:t>
      </w:r>
      <w:r>
        <w:rPr>
          <w:rFonts w:ascii="Times New Roman" w:hAnsi="Times New Roman" w:cs="Times New Roman"/>
          <w:sz w:val="24"/>
          <w:szCs w:val="24"/>
        </w:rPr>
        <w:t xml:space="preserve">using </w:t>
      </w:r>
      <w:r w:rsidRPr="00EE7B97">
        <w:rPr>
          <w:rFonts w:ascii="Times New Roman" w:hAnsi="Times New Roman" w:cs="Times New Roman"/>
          <w:sz w:val="24"/>
          <w:szCs w:val="24"/>
        </w:rPr>
        <w:t>a restroom.</w:t>
      </w:r>
    </w:p>
    <w:p w14:paraId="5AC2003B" w14:textId="77777777" w:rsidR="008B3863" w:rsidRPr="00EE7B97" w:rsidRDefault="008B3863" w:rsidP="008B3863">
      <w:pPr>
        <w:pStyle w:val="NoSpacing"/>
        <w:numPr>
          <w:ilvl w:val="0"/>
          <w:numId w:val="29"/>
          <w:numberingChange w:id="113" w:author="UBERLLO" w:date="2012-07-06T09:26:00Z" w:original="%1:3:4:.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</w:t>
      </w:r>
      <w:r w:rsidRPr="00EE7B97">
        <w:rPr>
          <w:rFonts w:ascii="Times New Roman" w:hAnsi="Times New Roman" w:cs="Times New Roman"/>
          <w:sz w:val="24"/>
          <w:szCs w:val="24"/>
        </w:rPr>
        <w:t xml:space="preserve">touch a second patient after changing </w:t>
      </w:r>
      <w:r>
        <w:rPr>
          <w:rFonts w:ascii="Times New Roman" w:hAnsi="Times New Roman" w:cs="Times New Roman"/>
          <w:sz w:val="24"/>
          <w:szCs w:val="24"/>
        </w:rPr>
        <w:t xml:space="preserve">your </w:t>
      </w:r>
      <w:r w:rsidRPr="00EE7B97">
        <w:rPr>
          <w:rFonts w:ascii="Times New Roman" w:hAnsi="Times New Roman" w:cs="Times New Roman"/>
          <w:sz w:val="24"/>
          <w:szCs w:val="24"/>
        </w:rPr>
        <w:t>gloves.</w:t>
      </w:r>
    </w:p>
    <w:p w14:paraId="5F8FC3A1" w14:textId="77777777" w:rsidR="008B3863" w:rsidRPr="00EE7B97" w:rsidRDefault="008B3863" w:rsidP="008B3863">
      <w:pPr>
        <w:pStyle w:val="NoSpacing"/>
        <w:numPr>
          <w:ilvl w:val="0"/>
          <w:numId w:val="29"/>
          <w:numberingChange w:id="114" w:author="UBERLLO" w:date="2012-07-06T09:26:00Z" w:original="%1:4:4:."/>
        </w:numPr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patient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E7B97">
        <w:rPr>
          <w:rFonts w:ascii="Times New Roman" w:hAnsi="Times New Roman" w:cs="Times New Roman"/>
          <w:sz w:val="24"/>
          <w:szCs w:val="24"/>
        </w:rPr>
        <w:t xml:space="preserve"> inject </w:t>
      </w:r>
      <w:r>
        <w:rPr>
          <w:rFonts w:ascii="Times New Roman" w:hAnsi="Times New Roman" w:cs="Times New Roman"/>
          <w:sz w:val="24"/>
          <w:szCs w:val="24"/>
        </w:rPr>
        <w:t xml:space="preserve">themselves </w:t>
      </w:r>
      <w:r w:rsidRPr="00EE7B97">
        <w:rPr>
          <w:rFonts w:ascii="Times New Roman" w:hAnsi="Times New Roman" w:cs="Times New Roman"/>
          <w:sz w:val="24"/>
          <w:szCs w:val="24"/>
        </w:rPr>
        <w:t xml:space="preserve">with a needle </w:t>
      </w:r>
      <w:r>
        <w:rPr>
          <w:rFonts w:ascii="Times New Roman" w:hAnsi="Times New Roman" w:cs="Times New Roman"/>
          <w:sz w:val="24"/>
          <w:szCs w:val="24"/>
        </w:rPr>
        <w:t xml:space="preserve">they have </w:t>
      </w:r>
      <w:r w:rsidRPr="00EE7B97">
        <w:rPr>
          <w:rFonts w:ascii="Times New Roman" w:hAnsi="Times New Roman" w:cs="Times New Roman"/>
          <w:sz w:val="24"/>
          <w:szCs w:val="24"/>
        </w:rPr>
        <w:t>used before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950DC6B" w14:textId="77777777" w:rsidR="008B3863" w:rsidRPr="00EE7B97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E24C20D" w14:textId="77777777" w:rsidR="008B3863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>Answer: a</w:t>
      </w:r>
    </w:p>
    <w:p w14:paraId="033523A6" w14:textId="77777777" w:rsidR="008B3863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Objective: 3-12</w:t>
      </w:r>
    </w:p>
    <w:p w14:paraId="28A55040" w14:textId="77777777" w:rsidR="008B3863" w:rsidRPr="00EE7B97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Reference:</w:t>
      </w:r>
      <w:r w:rsidRPr="00EE7B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78</w:t>
      </w:r>
    </w:p>
    <w:p w14:paraId="690482E3" w14:textId="77777777" w:rsidR="008B3863" w:rsidRPr="00EE7B97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D1E34ED" w14:textId="77777777" w:rsidR="008B3863" w:rsidRDefault="001404A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</w:t>
      </w:r>
      <w:r w:rsidR="008B3863" w:rsidRPr="00EE7B97">
        <w:rPr>
          <w:rFonts w:ascii="Times New Roman" w:hAnsi="Times New Roman" w:cs="Times New Roman"/>
          <w:sz w:val="24"/>
          <w:szCs w:val="24"/>
        </w:rPr>
        <w:t>. A disinfection</w:t>
      </w:r>
      <w:r w:rsidR="008B3863">
        <w:rPr>
          <w:rFonts w:ascii="Times New Roman" w:hAnsi="Times New Roman" w:cs="Times New Roman"/>
          <w:sz w:val="24"/>
          <w:szCs w:val="24"/>
        </w:rPr>
        <w:t xml:space="preserve"> involves the use of</w:t>
      </w:r>
      <w:r w:rsidR="008B3863" w:rsidRPr="00EE7B97">
        <w:rPr>
          <w:rFonts w:ascii="Times New Roman" w:hAnsi="Times New Roman" w:cs="Times New Roman"/>
          <w:sz w:val="24"/>
          <w:szCs w:val="24"/>
        </w:rPr>
        <w:t>:</w:t>
      </w:r>
    </w:p>
    <w:p w14:paraId="3AE1489B" w14:textId="77777777" w:rsidR="008B3863" w:rsidRPr="00EE7B97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FAB3A59" w14:textId="77777777" w:rsidR="008B3863" w:rsidRPr="00EE7B97" w:rsidRDefault="008B3863" w:rsidP="008B3863">
      <w:pPr>
        <w:pStyle w:val="NoSpacing"/>
        <w:numPr>
          <w:ilvl w:val="0"/>
          <w:numId w:val="30"/>
          <w:numberingChange w:id="115" w:author="UBERLLO" w:date="2012-07-06T09:26:00Z" w:original="%1:1:4:."/>
        </w:numPr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 xml:space="preserve">a bleach solution </w:t>
      </w:r>
      <w:r>
        <w:rPr>
          <w:rFonts w:ascii="Times New Roman" w:hAnsi="Times New Roman" w:cs="Times New Roman"/>
          <w:sz w:val="24"/>
          <w:szCs w:val="24"/>
        </w:rPr>
        <w:t xml:space="preserve">consisting </w:t>
      </w:r>
      <w:r w:rsidRPr="00EE7B97">
        <w:rPr>
          <w:rFonts w:ascii="Times New Roman" w:hAnsi="Times New Roman" w:cs="Times New Roman"/>
          <w:sz w:val="24"/>
          <w:szCs w:val="24"/>
        </w:rPr>
        <w:t>of ¼ cup of bleach to 1 gallon of water.</w:t>
      </w:r>
    </w:p>
    <w:p w14:paraId="16EA5295" w14:textId="77777777" w:rsidR="008B3863" w:rsidRPr="00EE7B97" w:rsidRDefault="008B3863" w:rsidP="008B3863">
      <w:pPr>
        <w:pStyle w:val="NoSpacing"/>
        <w:numPr>
          <w:ilvl w:val="0"/>
          <w:numId w:val="30"/>
          <w:numberingChange w:id="116" w:author="UBERLLO" w:date="2012-07-06T09:26:00Z" w:original="%1:2:4:."/>
        </w:numPr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lastRenderedPageBreak/>
        <w:t xml:space="preserve">a bleach solution </w:t>
      </w:r>
      <w:r>
        <w:rPr>
          <w:rFonts w:ascii="Times New Roman" w:hAnsi="Times New Roman" w:cs="Times New Roman"/>
          <w:sz w:val="24"/>
          <w:szCs w:val="24"/>
        </w:rPr>
        <w:t xml:space="preserve">consisting </w:t>
      </w:r>
      <w:r w:rsidRPr="00EE7B97">
        <w:rPr>
          <w:rFonts w:ascii="Times New Roman" w:hAnsi="Times New Roman" w:cs="Times New Roman"/>
          <w:sz w:val="24"/>
          <w:szCs w:val="24"/>
        </w:rPr>
        <w:t xml:space="preserve">of 2.5 tbs.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Pr="00EE7B97">
        <w:rPr>
          <w:rFonts w:ascii="Times New Roman" w:hAnsi="Times New Roman" w:cs="Times New Roman"/>
          <w:sz w:val="24"/>
          <w:szCs w:val="24"/>
        </w:rPr>
        <w:t xml:space="preserve">bleach to 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  <w:r w:rsidRPr="00EE7B97">
        <w:rPr>
          <w:rFonts w:ascii="Times New Roman" w:hAnsi="Times New Roman" w:cs="Times New Roman"/>
          <w:sz w:val="24"/>
          <w:szCs w:val="24"/>
        </w:rPr>
        <w:t>gallon of water.</w:t>
      </w:r>
    </w:p>
    <w:p w14:paraId="366EE77C" w14:textId="77777777" w:rsidR="008B3863" w:rsidRPr="00EE7B97" w:rsidRDefault="008B3863" w:rsidP="008B3863">
      <w:pPr>
        <w:pStyle w:val="NoSpacing"/>
        <w:numPr>
          <w:ilvl w:val="0"/>
          <w:numId w:val="30"/>
          <w:numberingChange w:id="117" w:author="UBERLLO" w:date="2012-07-06T09:26:00Z" w:original="%1:3:4:.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EE7B97">
        <w:rPr>
          <w:rFonts w:ascii="Times New Roman" w:hAnsi="Times New Roman" w:cs="Times New Roman"/>
          <w:sz w:val="24"/>
          <w:szCs w:val="24"/>
        </w:rPr>
        <w:t xml:space="preserve"> quart of </w:t>
      </w:r>
      <w:r>
        <w:rPr>
          <w:rFonts w:ascii="Times New Roman" w:hAnsi="Times New Roman" w:cs="Times New Roman"/>
          <w:sz w:val="24"/>
          <w:szCs w:val="24"/>
        </w:rPr>
        <w:t xml:space="preserve">a solution </w:t>
      </w:r>
      <w:r w:rsidRPr="00EE7B97">
        <w:rPr>
          <w:rFonts w:ascii="Times New Roman" w:hAnsi="Times New Roman" w:cs="Times New Roman"/>
          <w:sz w:val="24"/>
          <w:szCs w:val="24"/>
        </w:rPr>
        <w:t>with a pH of 7.</w:t>
      </w:r>
    </w:p>
    <w:p w14:paraId="57B35337" w14:textId="77777777" w:rsidR="008B3863" w:rsidRPr="00EE7B97" w:rsidRDefault="008B3863" w:rsidP="008B3863">
      <w:pPr>
        <w:pStyle w:val="NoSpacing"/>
        <w:numPr>
          <w:ilvl w:val="0"/>
          <w:numId w:val="30"/>
          <w:numberingChange w:id="118" w:author="UBERLLO" w:date="2012-07-06T09:26:00Z" w:original="%1:4:4:.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</w:t>
      </w:r>
      <w:r w:rsidRPr="00EE7B97">
        <w:rPr>
          <w:rFonts w:ascii="Times New Roman" w:hAnsi="Times New Roman" w:cs="Times New Roman"/>
          <w:sz w:val="24"/>
          <w:szCs w:val="24"/>
        </w:rPr>
        <w:t>EPA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EE7B97">
        <w:rPr>
          <w:rFonts w:ascii="Times New Roman" w:hAnsi="Times New Roman" w:cs="Times New Roman"/>
          <w:sz w:val="24"/>
          <w:szCs w:val="24"/>
        </w:rPr>
        <w:t>registered sterilizing chemical</w:t>
      </w:r>
      <w:r w:rsidR="007D2693">
        <w:rPr>
          <w:rFonts w:ascii="Times New Roman" w:hAnsi="Times New Roman" w:cs="Times New Roman"/>
          <w:sz w:val="24"/>
          <w:szCs w:val="24"/>
        </w:rPr>
        <w:t xml:space="preserve"> or a 1:100 solution of household bleach.</w:t>
      </w:r>
    </w:p>
    <w:p w14:paraId="158C56A6" w14:textId="77777777" w:rsidR="008B3863" w:rsidRPr="00EE7B97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3E4E6D6" w14:textId="77777777" w:rsidR="008B3863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E7B97">
        <w:rPr>
          <w:rFonts w:ascii="Times New Roman" w:hAnsi="Times New Roman" w:cs="Times New Roman"/>
          <w:sz w:val="24"/>
          <w:szCs w:val="24"/>
        </w:rPr>
        <w:t xml:space="preserve">Answer: d </w:t>
      </w:r>
    </w:p>
    <w:p w14:paraId="3F7872FD" w14:textId="77777777" w:rsidR="008B3863" w:rsidRDefault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Objective: </w:t>
      </w:r>
      <w:r w:rsidRPr="007207C2">
        <w:rPr>
          <w:rFonts w:ascii="Times New Roman" w:hAnsi="Times New Roman" w:cs="Times New Roman"/>
          <w:sz w:val="24"/>
          <w:szCs w:val="24"/>
        </w:rPr>
        <w:t>Supplemental</w:t>
      </w:r>
    </w:p>
    <w:p w14:paraId="0AE0262F" w14:textId="77777777" w:rsidR="008B3863" w:rsidRPr="00EE7B97" w:rsidRDefault="008B3863" w:rsidP="008B386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Reference:</w:t>
      </w:r>
      <w:r w:rsidRPr="00EE7B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81</w:t>
      </w:r>
    </w:p>
    <w:sectPr w:rsidR="008B3863" w:rsidRPr="00EE7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FAB6E2" w14:textId="77777777" w:rsidR="00E17DD6" w:rsidRDefault="00E17DD6" w:rsidP="008B3863">
      <w:pPr>
        <w:spacing w:after="0" w:line="240" w:lineRule="auto"/>
      </w:pPr>
      <w:r>
        <w:separator/>
      </w:r>
    </w:p>
  </w:endnote>
  <w:endnote w:type="continuationSeparator" w:id="0">
    <w:p w14:paraId="63488A37" w14:textId="77777777" w:rsidR="00E17DD6" w:rsidRDefault="00E17DD6" w:rsidP="008B3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-LightC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679493" w14:textId="77777777" w:rsidR="00E17DD6" w:rsidRDefault="00E17DD6" w:rsidP="008B3863">
      <w:pPr>
        <w:spacing w:after="0" w:line="240" w:lineRule="auto"/>
      </w:pPr>
      <w:r>
        <w:separator/>
      </w:r>
    </w:p>
  </w:footnote>
  <w:footnote w:type="continuationSeparator" w:id="0">
    <w:p w14:paraId="74EA56C3" w14:textId="77777777" w:rsidR="00E17DD6" w:rsidRDefault="00E17DD6" w:rsidP="008B38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21C31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Spacing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E8366B"/>
    <w:multiLevelType w:val="hybridMultilevel"/>
    <w:tmpl w:val="C6A89B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C4682"/>
    <w:multiLevelType w:val="hybridMultilevel"/>
    <w:tmpl w:val="4E0485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F3677C"/>
    <w:multiLevelType w:val="hybridMultilevel"/>
    <w:tmpl w:val="8C2C08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54075"/>
    <w:multiLevelType w:val="hybridMultilevel"/>
    <w:tmpl w:val="166C7F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E97132"/>
    <w:multiLevelType w:val="hybridMultilevel"/>
    <w:tmpl w:val="B78275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4C3D83"/>
    <w:multiLevelType w:val="hybridMultilevel"/>
    <w:tmpl w:val="FC9ECC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9A74FB"/>
    <w:multiLevelType w:val="hybridMultilevel"/>
    <w:tmpl w:val="3A2404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2F3501"/>
    <w:multiLevelType w:val="hybridMultilevel"/>
    <w:tmpl w:val="3C4EDF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277B7A"/>
    <w:multiLevelType w:val="hybridMultilevel"/>
    <w:tmpl w:val="76D0A9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ED017B"/>
    <w:multiLevelType w:val="hybridMultilevel"/>
    <w:tmpl w:val="D22A53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D96BB0"/>
    <w:multiLevelType w:val="hybridMultilevel"/>
    <w:tmpl w:val="13748A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1849EB"/>
    <w:multiLevelType w:val="hybridMultilevel"/>
    <w:tmpl w:val="EF96DE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924E02"/>
    <w:multiLevelType w:val="hybridMultilevel"/>
    <w:tmpl w:val="B64643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3A06F5"/>
    <w:multiLevelType w:val="hybridMultilevel"/>
    <w:tmpl w:val="3B14E7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4D6EAA"/>
    <w:multiLevelType w:val="hybridMultilevel"/>
    <w:tmpl w:val="263ADA72"/>
    <w:lvl w:ilvl="0" w:tplc="EC227F5A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6" w15:restartNumberingAfterBreak="0">
    <w:nsid w:val="33422A6D"/>
    <w:multiLevelType w:val="hybridMultilevel"/>
    <w:tmpl w:val="A1BC304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E2357A"/>
    <w:multiLevelType w:val="hybridMultilevel"/>
    <w:tmpl w:val="AB8CAE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2A73CA"/>
    <w:multiLevelType w:val="hybridMultilevel"/>
    <w:tmpl w:val="C9B240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0D6074"/>
    <w:multiLevelType w:val="hybridMultilevel"/>
    <w:tmpl w:val="CA6ABE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A55AB7"/>
    <w:multiLevelType w:val="hybridMultilevel"/>
    <w:tmpl w:val="BA665E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8D6DB4"/>
    <w:multiLevelType w:val="hybridMultilevel"/>
    <w:tmpl w:val="B3A202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03A86"/>
    <w:multiLevelType w:val="hybridMultilevel"/>
    <w:tmpl w:val="F050E9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ED0C6A"/>
    <w:multiLevelType w:val="hybridMultilevel"/>
    <w:tmpl w:val="0EB6B1C2"/>
    <w:lvl w:ilvl="0" w:tplc="942038E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B719E3"/>
    <w:multiLevelType w:val="hybridMultilevel"/>
    <w:tmpl w:val="827C436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6F0D4B"/>
    <w:multiLevelType w:val="hybridMultilevel"/>
    <w:tmpl w:val="57C0D0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EF17C9"/>
    <w:multiLevelType w:val="hybridMultilevel"/>
    <w:tmpl w:val="49FA91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A96AF7"/>
    <w:multiLevelType w:val="hybridMultilevel"/>
    <w:tmpl w:val="BECC4D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4764A1"/>
    <w:multiLevelType w:val="hybridMultilevel"/>
    <w:tmpl w:val="797E73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A95A42"/>
    <w:multiLevelType w:val="hybridMultilevel"/>
    <w:tmpl w:val="B54A70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362623"/>
    <w:multiLevelType w:val="hybridMultilevel"/>
    <w:tmpl w:val="7E02A4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6753EE"/>
    <w:multiLevelType w:val="hybridMultilevel"/>
    <w:tmpl w:val="4BE883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720A5E"/>
    <w:multiLevelType w:val="hybridMultilevel"/>
    <w:tmpl w:val="E2E2849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34213E"/>
    <w:multiLevelType w:val="hybridMultilevel"/>
    <w:tmpl w:val="DE70F66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E02AC7"/>
    <w:multiLevelType w:val="hybridMultilevel"/>
    <w:tmpl w:val="0C0A54FA"/>
    <w:lvl w:ilvl="0" w:tplc="9CC6F36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34"/>
  </w:num>
  <w:num w:numId="3">
    <w:abstractNumId w:val="23"/>
  </w:num>
  <w:num w:numId="4">
    <w:abstractNumId w:val="32"/>
  </w:num>
  <w:num w:numId="5">
    <w:abstractNumId w:val="6"/>
  </w:num>
  <w:num w:numId="6">
    <w:abstractNumId w:val="29"/>
  </w:num>
  <w:num w:numId="7">
    <w:abstractNumId w:val="13"/>
  </w:num>
  <w:num w:numId="8">
    <w:abstractNumId w:val="17"/>
  </w:num>
  <w:num w:numId="9">
    <w:abstractNumId w:val="28"/>
  </w:num>
  <w:num w:numId="10">
    <w:abstractNumId w:val="27"/>
  </w:num>
  <w:num w:numId="11">
    <w:abstractNumId w:val="33"/>
  </w:num>
  <w:num w:numId="12">
    <w:abstractNumId w:val="14"/>
  </w:num>
  <w:num w:numId="13">
    <w:abstractNumId w:val="16"/>
  </w:num>
  <w:num w:numId="14">
    <w:abstractNumId w:val="12"/>
  </w:num>
  <w:num w:numId="15">
    <w:abstractNumId w:val="31"/>
  </w:num>
  <w:num w:numId="16">
    <w:abstractNumId w:val="25"/>
  </w:num>
  <w:num w:numId="17">
    <w:abstractNumId w:val="4"/>
  </w:num>
  <w:num w:numId="18">
    <w:abstractNumId w:val="9"/>
  </w:num>
  <w:num w:numId="19">
    <w:abstractNumId w:val="26"/>
  </w:num>
  <w:num w:numId="20">
    <w:abstractNumId w:val="20"/>
  </w:num>
  <w:num w:numId="21">
    <w:abstractNumId w:val="21"/>
  </w:num>
  <w:num w:numId="22">
    <w:abstractNumId w:val="3"/>
  </w:num>
  <w:num w:numId="23">
    <w:abstractNumId w:val="22"/>
  </w:num>
  <w:num w:numId="24">
    <w:abstractNumId w:val="8"/>
  </w:num>
  <w:num w:numId="25">
    <w:abstractNumId w:val="2"/>
  </w:num>
  <w:num w:numId="26">
    <w:abstractNumId w:val="10"/>
  </w:num>
  <w:num w:numId="27">
    <w:abstractNumId w:val="18"/>
  </w:num>
  <w:num w:numId="28">
    <w:abstractNumId w:val="5"/>
  </w:num>
  <w:num w:numId="29">
    <w:abstractNumId w:val="24"/>
  </w:num>
  <w:num w:numId="30">
    <w:abstractNumId w:val="30"/>
  </w:num>
  <w:num w:numId="31">
    <w:abstractNumId w:val="1"/>
  </w:num>
  <w:num w:numId="32">
    <w:abstractNumId w:val="15"/>
  </w:num>
  <w:num w:numId="33">
    <w:abstractNumId w:val="7"/>
  </w:num>
  <w:num w:numId="34">
    <w:abstractNumId w:val="11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trackRevisions/>
  <w:doNotTrackMoves/>
  <w:defaultTabStop w:val="720"/>
  <w:doNotHyphenateCaps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03F1B"/>
    <w:rsid w:val="000549A6"/>
    <w:rsid w:val="001404AD"/>
    <w:rsid w:val="001938C7"/>
    <w:rsid w:val="003D491E"/>
    <w:rsid w:val="005F2BC9"/>
    <w:rsid w:val="006122E1"/>
    <w:rsid w:val="007D2693"/>
    <w:rsid w:val="008B3863"/>
    <w:rsid w:val="00E17DD6"/>
    <w:rsid w:val="00E2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100EC9"/>
  <w15:chartTrackingRefBased/>
  <w15:docId w15:val="{DB982A3E-58A8-454C-B0A3-709F17268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E7B97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qFormat/>
    <w:pPr>
      <w:ind w:left="720"/>
    </w:pPr>
  </w:style>
  <w:style w:type="paragraph" w:styleId="NoSpacing">
    <w:name w:val="No Spacing"/>
    <w:qFormat/>
    <w:rPr>
      <w:rFonts w:cs="Calibri"/>
      <w:sz w:val="22"/>
      <w:szCs w:val="22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customStyle="1" w:styleId="HeaderChar">
    <w:name w:val="Header Char"/>
    <w:link w:val="Header"/>
    <w:uiPriority w:val="99"/>
    <w:semiHidden/>
    <w:rsid w:val="00EE7B97"/>
    <w:rPr>
      <w:rFonts w:cs="Calibri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EE7B9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EE7B97"/>
    <w:rPr>
      <w:rFonts w:cs="Calibri"/>
      <w:sz w:val="22"/>
      <w:szCs w:val="22"/>
    </w:rPr>
  </w:style>
  <w:style w:type="paragraph" w:styleId="Revision">
    <w:name w:val="Revision"/>
    <w:hidden/>
    <w:uiPriority w:val="99"/>
    <w:semiHidden/>
    <w:rsid w:val="005C3480"/>
    <w:rPr>
      <w:rFonts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988</Words>
  <Characters>5633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3 Rescue Basics</vt:lpstr>
    </vt:vector>
  </TitlesOfParts>
  <Company>Schweitzer-Mauduit</Company>
  <LinksUpToDate>false</LinksUpToDate>
  <CharactersWithSpaces>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3 Rescue Basics</dc:title>
  <dc:subject/>
  <dc:creator>Valued Acer Customer</dc:creator>
  <cp:keywords/>
  <cp:lastModifiedBy>Brook Patten</cp:lastModifiedBy>
  <cp:revision>2</cp:revision>
  <dcterms:created xsi:type="dcterms:W3CDTF">2019-10-28T19:17:00Z</dcterms:created>
  <dcterms:modified xsi:type="dcterms:W3CDTF">2019-10-28T19:17:00Z</dcterms:modified>
</cp:coreProperties>
</file>