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F96A81" w14:textId="77777777" w:rsidR="006144F5" w:rsidRDefault="00A77D8C">
      <w:bookmarkStart w:id="0" w:name="_GoBack"/>
      <w:bookmarkEnd w:id="0"/>
    </w:p>
    <w:p w14:paraId="4B778C5D" w14:textId="77777777" w:rsidR="006144F5" w:rsidRDefault="00A77D8C">
      <w:pPr>
        <w:numPr>
          <w:ilvl w:val="0"/>
          <w:numId w:val="1"/>
          <w:numberingChange w:id="1" w:author="Faye Gemmellaro" w:date="2011-05-16T15:13:00Z" w:original="%1:1:0:."/>
        </w:numPr>
      </w:pPr>
      <w:r w:rsidRPr="00C00B12">
        <w:rPr>
          <w:i/>
        </w:rPr>
        <w:t>Special operations</w:t>
      </w:r>
      <w:r>
        <w:t xml:space="preserve"> </w:t>
      </w:r>
      <w:proofErr w:type="gramStart"/>
      <w:r>
        <w:t>is</w:t>
      </w:r>
      <w:proofErr w:type="gramEnd"/>
      <w:r>
        <w:t xml:space="preserve"> a term used to denote:</w:t>
      </w:r>
    </w:p>
    <w:p w14:paraId="445099C9" w14:textId="77777777" w:rsidR="006144F5" w:rsidRDefault="00A77D8C"/>
    <w:p w14:paraId="6328913A" w14:textId="77777777" w:rsidR="006144F5" w:rsidRDefault="00A77D8C">
      <w:r>
        <w:t>a. infrequently performed activities that require specialized training, skills, and equipment in a remote setting.</w:t>
      </w:r>
    </w:p>
    <w:p w14:paraId="26585CC7" w14:textId="77777777" w:rsidR="006144F5" w:rsidRDefault="00A77D8C">
      <w:r>
        <w:t>b. protocols OEC Technicians use when working with an ambulance service in an urban setting.</w:t>
      </w:r>
    </w:p>
    <w:p w14:paraId="26EBF7B1" w14:textId="77777777" w:rsidR="006144F5" w:rsidRDefault="00A77D8C">
      <w:r>
        <w:t>c</w:t>
      </w:r>
      <w:r>
        <w:t>. a federal team that is organized to handle mass casualty situations involving mountainous terrain.</w:t>
      </w:r>
    </w:p>
    <w:p w14:paraId="4589FA06" w14:textId="77777777" w:rsidR="006144F5" w:rsidRDefault="00A77D8C">
      <w:r>
        <w:t xml:space="preserve">d. a specialized procedure that is used for victims of chemical terrorism events and that involves both decontamination and drug injections. </w:t>
      </w:r>
    </w:p>
    <w:p w14:paraId="59497EE9" w14:textId="77777777" w:rsidR="006144F5" w:rsidRDefault="00A77D8C"/>
    <w:p w14:paraId="73969C77" w14:textId="77777777" w:rsidR="006144F5" w:rsidRDefault="00A77D8C">
      <w:r>
        <w:t>Answer: a</w:t>
      </w:r>
    </w:p>
    <w:p w14:paraId="73FD69AD" w14:textId="77777777" w:rsidR="006144F5" w:rsidRDefault="00A77D8C">
      <w:r>
        <w:t>Ob</w:t>
      </w:r>
      <w:r>
        <w:t>jective: 35-11</w:t>
      </w:r>
    </w:p>
    <w:p w14:paraId="5BCC1A24" w14:textId="77777777" w:rsidR="006144F5" w:rsidRDefault="00A77D8C">
      <w:r>
        <w:t xml:space="preserve">Reference: 1101 </w:t>
      </w:r>
    </w:p>
    <w:p w14:paraId="4013C081" w14:textId="77777777" w:rsidR="006144F5" w:rsidRDefault="00A77D8C"/>
    <w:p w14:paraId="50CCDE24" w14:textId="77777777" w:rsidR="006144F5" w:rsidRDefault="00A77D8C">
      <w:pPr>
        <w:numPr>
          <w:ilvl w:val="0"/>
          <w:numId w:val="1"/>
          <w:numberingChange w:id="2" w:author="Faye Gemmellaro" w:date="2011-05-16T15:13:00Z" w:original="%1:2:0:."/>
        </w:numPr>
        <w:rPr>
          <w:i/>
        </w:rPr>
      </w:pPr>
      <w:r>
        <w:t xml:space="preserve">Which of the following organizations is </w:t>
      </w:r>
      <w:r>
        <w:rPr>
          <w:i/>
        </w:rPr>
        <w:t>not</w:t>
      </w:r>
      <w:r>
        <w:t xml:space="preserve"> a disaster response agency that</w:t>
      </w:r>
      <w:r w:rsidRPr="00375007">
        <w:t xml:space="preserve"> </w:t>
      </w:r>
      <w:r>
        <w:t xml:space="preserve">OEC Technicians are encouraged to join? </w:t>
      </w:r>
    </w:p>
    <w:p w14:paraId="5E72FDA4" w14:textId="77777777" w:rsidR="006144F5" w:rsidRDefault="00A77D8C"/>
    <w:p w14:paraId="7C79725D" w14:textId="77777777" w:rsidR="006144F5" w:rsidRDefault="00A77D8C">
      <w:r>
        <w:t>a. The Civilian Emergency Response Team</w:t>
      </w:r>
    </w:p>
    <w:p w14:paraId="5A25484E" w14:textId="77777777" w:rsidR="006144F5" w:rsidRDefault="00A77D8C">
      <w:r>
        <w:t>b. The Disaster Medical Assistance Team</w:t>
      </w:r>
    </w:p>
    <w:p w14:paraId="6353AF2D" w14:textId="77777777" w:rsidR="006144F5" w:rsidRDefault="00A77D8C">
      <w:r>
        <w:t>c. The Incident Command R</w:t>
      </w:r>
      <w:r>
        <w:t>esource System</w:t>
      </w:r>
    </w:p>
    <w:p w14:paraId="1C743F32" w14:textId="77777777" w:rsidR="006144F5" w:rsidRDefault="00A77D8C">
      <w:r>
        <w:t>d. The Medical Reserve Corps</w:t>
      </w:r>
    </w:p>
    <w:p w14:paraId="32A91F95" w14:textId="77777777" w:rsidR="006144F5" w:rsidRDefault="00A77D8C"/>
    <w:p w14:paraId="1D2D565F" w14:textId="77777777" w:rsidR="006144F5" w:rsidRDefault="00A77D8C">
      <w:r>
        <w:t>Answer: c</w:t>
      </w:r>
    </w:p>
    <w:p w14:paraId="6F5739AC" w14:textId="77777777" w:rsidR="006144F5" w:rsidRDefault="00A77D8C">
      <w:r>
        <w:t>Objective: 35</w:t>
      </w:r>
      <w:ins w:id="3" w:author="Faye Gemmellaro" w:date="2011-05-16T15:13:00Z">
        <w:r>
          <w:t>-</w:t>
        </w:r>
      </w:ins>
      <w:r>
        <w:t>4</w:t>
      </w:r>
    </w:p>
    <w:p w14:paraId="004C8069" w14:textId="77777777" w:rsidR="006144F5" w:rsidRDefault="00A77D8C">
      <w:r>
        <w:t>Reference:</w:t>
      </w:r>
      <w:r w:rsidRPr="00C00B12">
        <w:t xml:space="preserve"> </w:t>
      </w:r>
      <w:r>
        <w:t>1109</w:t>
      </w:r>
    </w:p>
    <w:p w14:paraId="11E6F89D" w14:textId="77777777" w:rsidR="006144F5" w:rsidRDefault="00A77D8C"/>
    <w:p w14:paraId="64DC68EA" w14:textId="77777777" w:rsidR="006144F5" w:rsidRDefault="00A77D8C">
      <w:pPr>
        <w:numPr>
          <w:ilvl w:val="0"/>
          <w:numId w:val="1"/>
          <w:numberingChange w:id="4" w:author="Faye Gemmellaro" w:date="2011-05-16T15:13:00Z" w:original="%1:3:0:."/>
        </w:numPr>
      </w:pPr>
      <w:r>
        <w:t>HAZWOPER training is required by the federal government for anyone who works in an environment in which uncontrolled hazardous materials may be encountered. Which of th</w:t>
      </w:r>
      <w:r>
        <w:t>e following is the correct pairing for a letter and what it stands for in the acronym HAZWOPER?</w:t>
      </w:r>
    </w:p>
    <w:p w14:paraId="76B1C4F5" w14:textId="77777777" w:rsidR="006144F5" w:rsidRDefault="00A77D8C"/>
    <w:p w14:paraId="1CDDE943" w14:textId="77777777" w:rsidR="006144F5" w:rsidRDefault="00A77D8C">
      <w:r>
        <w:t>a. W: water</w:t>
      </w:r>
    </w:p>
    <w:p w14:paraId="084A655E" w14:textId="77777777" w:rsidR="006144F5" w:rsidRDefault="00A77D8C">
      <w:r>
        <w:t>b. E: energy</w:t>
      </w:r>
    </w:p>
    <w:p w14:paraId="291F7934" w14:textId="77777777" w:rsidR="006144F5" w:rsidRDefault="00A77D8C">
      <w:r>
        <w:t>c. R: rescue</w:t>
      </w:r>
    </w:p>
    <w:p w14:paraId="37798041" w14:textId="77777777" w:rsidR="006144F5" w:rsidRDefault="00A77D8C">
      <w:r>
        <w:t>d. O: operations</w:t>
      </w:r>
    </w:p>
    <w:p w14:paraId="4B3A1893" w14:textId="77777777" w:rsidR="006144F5" w:rsidRDefault="00A77D8C"/>
    <w:p w14:paraId="0ECDACE0" w14:textId="77777777" w:rsidR="006144F5" w:rsidRDefault="00A77D8C">
      <w:r>
        <w:t>Answer: d</w:t>
      </w:r>
    </w:p>
    <w:p w14:paraId="036DCF51" w14:textId="77777777" w:rsidR="006144F5" w:rsidRDefault="00A77D8C">
      <w:r>
        <w:t>Objective: 35</w:t>
      </w:r>
      <w:ins w:id="5" w:author="Faye Gemmellaro" w:date="2011-05-16T15:13:00Z">
        <w:r>
          <w:t>-</w:t>
        </w:r>
      </w:ins>
      <w:r>
        <w:t>5</w:t>
      </w:r>
    </w:p>
    <w:p w14:paraId="26B703E9" w14:textId="77777777" w:rsidR="006144F5" w:rsidRDefault="00A77D8C">
      <w:r>
        <w:t>Reference: 1114</w:t>
      </w:r>
    </w:p>
    <w:p w14:paraId="561DBEEF" w14:textId="77777777" w:rsidR="006144F5" w:rsidRDefault="00A77D8C"/>
    <w:p w14:paraId="4E32C6FE" w14:textId="77777777" w:rsidR="006144F5" w:rsidRDefault="00A77D8C">
      <w:pPr>
        <w:numPr>
          <w:ilvl w:val="0"/>
          <w:numId w:val="1"/>
          <w:numberingChange w:id="6" w:author="Faye Gemmellaro" w:date="2011-05-16T15:13:00Z" w:original="%1:4:0:."/>
        </w:numPr>
      </w:pPr>
      <w:r>
        <w:t>In a HazMat incident, a boundary that is set up to prevent m</w:t>
      </w:r>
      <w:r>
        <w:t>embers of the public from entering the incident is called a(n):</w:t>
      </w:r>
    </w:p>
    <w:p w14:paraId="0D08D4E5" w14:textId="77777777" w:rsidR="006144F5" w:rsidRDefault="00A77D8C"/>
    <w:p w14:paraId="26DC07C5" w14:textId="77777777" w:rsidR="006144F5" w:rsidRDefault="00A77D8C">
      <w:r>
        <w:t>a. incident perimeter.</w:t>
      </w:r>
    </w:p>
    <w:p w14:paraId="6222DB58" w14:textId="77777777" w:rsidR="006144F5" w:rsidRDefault="00A77D8C">
      <w:r>
        <w:t>b. isolation perimeter.</w:t>
      </w:r>
    </w:p>
    <w:p w14:paraId="6E45A372" w14:textId="77777777" w:rsidR="006144F5" w:rsidRDefault="00A77D8C">
      <w:r>
        <w:t>c. decontamination line.</w:t>
      </w:r>
    </w:p>
    <w:p w14:paraId="009C3C83" w14:textId="77777777" w:rsidR="006144F5" w:rsidRDefault="00A77D8C">
      <w:r>
        <w:t>d. hazard boundary line.</w:t>
      </w:r>
    </w:p>
    <w:p w14:paraId="04CA16E1" w14:textId="77777777" w:rsidR="006144F5" w:rsidRDefault="00A77D8C"/>
    <w:p w14:paraId="57DC6C70" w14:textId="77777777" w:rsidR="006144F5" w:rsidRDefault="00A77D8C">
      <w:r>
        <w:t>Answer: b</w:t>
      </w:r>
    </w:p>
    <w:p w14:paraId="3E38DA97" w14:textId="77777777" w:rsidR="006144F5" w:rsidRDefault="00A77D8C">
      <w:r>
        <w:t>Objective: 35</w:t>
      </w:r>
      <w:ins w:id="7" w:author="Faye Gemmellaro" w:date="2011-05-16T15:13:00Z">
        <w:r>
          <w:t>-</w:t>
        </w:r>
      </w:ins>
      <w:r>
        <w:t>7</w:t>
      </w:r>
    </w:p>
    <w:p w14:paraId="26269B8A" w14:textId="77777777" w:rsidR="006144F5" w:rsidRDefault="00A77D8C">
      <w:r>
        <w:t xml:space="preserve">Reference: 1114 </w:t>
      </w:r>
    </w:p>
    <w:p w14:paraId="3229B7F4" w14:textId="77777777" w:rsidR="006144F5" w:rsidRDefault="00A77D8C"/>
    <w:p w14:paraId="0582D5AC" w14:textId="77777777" w:rsidR="006144F5" w:rsidRDefault="00A77D8C">
      <w:pPr>
        <w:numPr>
          <w:ilvl w:val="0"/>
          <w:numId w:val="1"/>
          <w:numberingChange w:id="8" w:author="Faye Gemmellaro" w:date="2011-05-16T15:13:00Z" w:original="%1:5:0:."/>
        </w:numPr>
      </w:pPr>
      <w:r>
        <w:t xml:space="preserve">The contaminated area in a hazardous incident is </w:t>
      </w:r>
      <w:r>
        <w:t>known as the:</w:t>
      </w:r>
    </w:p>
    <w:p w14:paraId="074BECA6" w14:textId="77777777" w:rsidR="006144F5" w:rsidRDefault="00A77D8C"/>
    <w:p w14:paraId="06C24286" w14:textId="77777777" w:rsidR="006144F5" w:rsidRDefault="00A77D8C">
      <w:r>
        <w:t>a. contaminated zone.</w:t>
      </w:r>
    </w:p>
    <w:p w14:paraId="657EB438" w14:textId="77777777" w:rsidR="006144F5" w:rsidRDefault="00A77D8C">
      <w:r>
        <w:t>b. decontamination zone.</w:t>
      </w:r>
    </w:p>
    <w:p w14:paraId="48D4A242" w14:textId="77777777" w:rsidR="006144F5" w:rsidRDefault="00A77D8C">
      <w:r>
        <w:t>c. hot zone.</w:t>
      </w:r>
    </w:p>
    <w:p w14:paraId="2061969E" w14:textId="77777777" w:rsidR="006144F5" w:rsidRDefault="00A77D8C">
      <w:r>
        <w:t>d. cold zone.</w:t>
      </w:r>
    </w:p>
    <w:p w14:paraId="5ADC00AA" w14:textId="77777777" w:rsidR="006144F5" w:rsidRDefault="00A77D8C"/>
    <w:p w14:paraId="45126EB9" w14:textId="77777777" w:rsidR="006144F5" w:rsidRDefault="00A77D8C">
      <w:r>
        <w:t>Answer: c</w:t>
      </w:r>
    </w:p>
    <w:p w14:paraId="6F2E776F" w14:textId="77777777" w:rsidR="006144F5" w:rsidRDefault="00A77D8C">
      <w:r>
        <w:t>Objective: 35</w:t>
      </w:r>
      <w:ins w:id="9" w:author="Faye Gemmellaro" w:date="2011-05-16T15:13:00Z">
        <w:r>
          <w:t>-</w:t>
        </w:r>
      </w:ins>
      <w:r>
        <w:t>7</w:t>
      </w:r>
    </w:p>
    <w:p w14:paraId="64A8E16C" w14:textId="77777777" w:rsidR="006144F5" w:rsidRDefault="00A77D8C">
      <w:r>
        <w:t>Reference: 1114</w:t>
      </w:r>
    </w:p>
    <w:p w14:paraId="3DDCCF11" w14:textId="77777777" w:rsidR="006144F5" w:rsidRDefault="00A77D8C"/>
    <w:p w14:paraId="5B00890E" w14:textId="77777777" w:rsidR="006144F5" w:rsidRDefault="00A77D8C">
      <w:pPr>
        <w:numPr>
          <w:ilvl w:val="0"/>
          <w:numId w:val="1"/>
          <w:numberingChange w:id="10" w:author="Faye Gemmellaro" w:date="2011-05-16T15:13:00Z" w:original="%1:6:0:."/>
        </w:numPr>
      </w:pPr>
      <w:r>
        <w:t xml:space="preserve">Which of the following activities is </w:t>
      </w:r>
      <w:r w:rsidRPr="00375007">
        <w:rPr>
          <w:i/>
        </w:rPr>
        <w:t xml:space="preserve">not </w:t>
      </w:r>
      <w:r>
        <w:t>considered a special operation?</w:t>
      </w:r>
    </w:p>
    <w:p w14:paraId="3E96BBAC" w14:textId="77777777" w:rsidR="006144F5" w:rsidRDefault="00A77D8C"/>
    <w:p w14:paraId="37AA8A4E" w14:textId="77777777" w:rsidR="006144F5" w:rsidRDefault="00A77D8C">
      <w:r>
        <w:t>a. A vehicle extrication</w:t>
      </w:r>
    </w:p>
    <w:p w14:paraId="24889D7E" w14:textId="77777777" w:rsidR="006144F5" w:rsidRDefault="00A77D8C">
      <w:r>
        <w:t>b. Toboggan transportati</w:t>
      </w:r>
      <w:r>
        <w:t>on</w:t>
      </w:r>
    </w:p>
    <w:p w14:paraId="280EA55F" w14:textId="77777777" w:rsidR="006144F5" w:rsidRDefault="00A77D8C">
      <w:r>
        <w:t>c. A low-angle rescue</w:t>
      </w:r>
    </w:p>
    <w:p w14:paraId="54EAE2A3" w14:textId="77777777" w:rsidR="006144F5" w:rsidRDefault="00A77D8C">
      <w:r>
        <w:t>d. A lift evacuation</w:t>
      </w:r>
    </w:p>
    <w:p w14:paraId="520558BC" w14:textId="77777777" w:rsidR="006144F5" w:rsidRDefault="00A77D8C"/>
    <w:p w14:paraId="322A161D" w14:textId="77777777" w:rsidR="006144F5" w:rsidRDefault="00A77D8C">
      <w:r>
        <w:t>Answer: b</w:t>
      </w:r>
    </w:p>
    <w:p w14:paraId="139F2D01" w14:textId="77777777" w:rsidR="006144F5" w:rsidRDefault="00A77D8C">
      <w:r>
        <w:t>Objective: 35</w:t>
      </w:r>
      <w:ins w:id="11" w:author="Faye Gemmellaro" w:date="2011-05-16T15:13:00Z">
        <w:r>
          <w:t>-</w:t>
        </w:r>
      </w:ins>
      <w:r>
        <w:t>2</w:t>
      </w:r>
    </w:p>
    <w:p w14:paraId="5C8E4A5D" w14:textId="77777777" w:rsidR="006144F5" w:rsidRDefault="00A77D8C">
      <w:r>
        <w:t xml:space="preserve">Reference: 1101 </w:t>
      </w:r>
    </w:p>
    <w:p w14:paraId="59C7CB2B" w14:textId="77777777" w:rsidR="006144F5" w:rsidRDefault="00A77D8C"/>
    <w:p w14:paraId="60CA1459" w14:textId="77777777" w:rsidR="006144F5" w:rsidRDefault="00A77D8C">
      <w:pPr>
        <w:numPr>
          <w:ilvl w:val="0"/>
          <w:numId w:val="1"/>
          <w:numberingChange w:id="12" w:author="Faye Gemmellaro" w:date="2011-05-16T15:13:00Z" w:original="%1:7:0:."/>
        </w:numPr>
      </w:pPr>
      <w:r>
        <w:t>You overhear a group of EMTs discussing the concept of driving an ambulance with due regard for the safety of others. Which of the following statements indicates tha</w:t>
      </w:r>
      <w:r>
        <w:t>t the EMT understands the concept?</w:t>
      </w:r>
    </w:p>
    <w:p w14:paraId="437B9178" w14:textId="77777777" w:rsidR="006144F5" w:rsidRDefault="00A77D8C"/>
    <w:p w14:paraId="76887B16" w14:textId="77777777" w:rsidR="006144F5" w:rsidRDefault="00A77D8C">
      <w:r>
        <w:t>a. “When responding to an emergency, I drive as fast as possible so that emergency care can be delivered as quickly as possible.”</w:t>
      </w:r>
    </w:p>
    <w:p w14:paraId="6CE6FAAB" w14:textId="77777777" w:rsidR="006144F5" w:rsidRDefault="00A77D8C">
      <w:r>
        <w:t>b. “When taking a patient to the hospital, I drive as quickly as possible so that I can ge</w:t>
      </w:r>
      <w:r>
        <w:t>t back into service for another call.”</w:t>
      </w:r>
    </w:p>
    <w:p w14:paraId="742B5FBD" w14:textId="77777777" w:rsidR="006144F5" w:rsidRDefault="00A77D8C">
      <w:r>
        <w:t>c. “When approaching an intersection, I wait for all traffic to stop before proceeding through.”</w:t>
      </w:r>
    </w:p>
    <w:p w14:paraId="3F04CBF9" w14:textId="77777777" w:rsidR="006144F5" w:rsidRDefault="00A77D8C">
      <w:r>
        <w:t>d. “It is acceptable to take a nonemergency patient to the hospital using lights and siren if dispatch informs me that t</w:t>
      </w:r>
      <w:r>
        <w:t>here is another call waiting.</w:t>
      </w:r>
    </w:p>
    <w:p w14:paraId="3611E21B" w14:textId="77777777" w:rsidR="006144F5" w:rsidRDefault="00A77D8C"/>
    <w:p w14:paraId="671BE6B2" w14:textId="77777777" w:rsidR="006144F5" w:rsidRDefault="00A77D8C">
      <w:r>
        <w:t>Answer: c</w:t>
      </w:r>
    </w:p>
    <w:p w14:paraId="346E200B" w14:textId="77777777" w:rsidR="006144F5" w:rsidRDefault="00A77D8C">
      <w:r>
        <w:t>Objective: 35</w:t>
      </w:r>
      <w:ins w:id="13" w:author="Faye Gemmellaro" w:date="2011-05-16T15:13:00Z">
        <w:r>
          <w:t>-</w:t>
        </w:r>
      </w:ins>
      <w:r>
        <w:t>3</w:t>
      </w:r>
    </w:p>
    <w:p w14:paraId="7FD0169E" w14:textId="77777777" w:rsidR="006144F5" w:rsidRDefault="00A77D8C">
      <w:r>
        <w:t>Reference:</w:t>
      </w:r>
      <w:r w:rsidRPr="00C00B12">
        <w:t xml:space="preserve"> </w:t>
      </w:r>
      <w:r>
        <w:t xml:space="preserve">1103 </w:t>
      </w:r>
    </w:p>
    <w:p w14:paraId="6D009652" w14:textId="77777777" w:rsidR="006144F5" w:rsidRDefault="00A77D8C"/>
    <w:p w14:paraId="4A93A96C" w14:textId="77777777" w:rsidR="006144F5" w:rsidRDefault="00A77D8C">
      <w:pPr>
        <w:numPr>
          <w:ilvl w:val="0"/>
          <w:numId w:val="1"/>
          <w:numberingChange w:id="14" w:author="Faye Gemmellaro" w:date="2011-05-16T15:13:00Z" w:original="%1:8:0:."/>
        </w:numPr>
      </w:pPr>
      <w:r>
        <w:t>Which of the following statements regarding an ambulance parked at an incident is true?</w:t>
      </w:r>
    </w:p>
    <w:p w14:paraId="1DD761CA" w14:textId="77777777" w:rsidR="006144F5" w:rsidRDefault="00A77D8C"/>
    <w:p w14:paraId="6ACF35C8" w14:textId="77777777" w:rsidR="006144F5" w:rsidRDefault="00A77D8C">
      <w:r>
        <w:t>a. If a law enforcement vehicle is on the scene, the ambulance should be parked right beside</w:t>
      </w:r>
      <w:r>
        <w:t xml:space="preserve"> it.</w:t>
      </w:r>
    </w:p>
    <w:p w14:paraId="2A4F2ABA" w14:textId="77777777" w:rsidR="006144F5" w:rsidRDefault="00A77D8C">
      <w:r>
        <w:t>b. When walking from the scene to the parked ambulance, you should walk on the side of the road closest to traffic so you can be more easily seen.</w:t>
      </w:r>
    </w:p>
    <w:p w14:paraId="3A26D8CB" w14:textId="77777777" w:rsidR="006144F5" w:rsidRDefault="00A77D8C">
      <w:r>
        <w:t>c. Ambulance warning lights should be turned off so they will not blind oncoming drivers.</w:t>
      </w:r>
    </w:p>
    <w:p w14:paraId="7F57B890" w14:textId="77777777" w:rsidR="006144F5" w:rsidRDefault="00A77D8C">
      <w:r>
        <w:t>d. The area ar</w:t>
      </w:r>
      <w:r>
        <w:t>ound the ambulance and the accident scene is known as the ambulance operation zone.</w:t>
      </w:r>
    </w:p>
    <w:p w14:paraId="63505DD4" w14:textId="77777777" w:rsidR="006144F5" w:rsidRDefault="00A77D8C"/>
    <w:p w14:paraId="1D2C6F0D" w14:textId="77777777" w:rsidR="006144F5" w:rsidRDefault="00A77D8C">
      <w:r>
        <w:t>Answer: d</w:t>
      </w:r>
    </w:p>
    <w:p w14:paraId="4CAD01D1" w14:textId="77777777" w:rsidR="006144F5" w:rsidRDefault="00A77D8C">
      <w:r>
        <w:t>Objective: 35</w:t>
      </w:r>
      <w:ins w:id="15" w:author="Faye Gemmellaro" w:date="2011-05-16T15:13:00Z">
        <w:r>
          <w:t>-</w:t>
        </w:r>
      </w:ins>
      <w:r>
        <w:t>3</w:t>
      </w:r>
    </w:p>
    <w:p w14:paraId="242B7C54" w14:textId="77777777" w:rsidR="006144F5" w:rsidRDefault="00A77D8C">
      <w:r>
        <w:t>Reference:</w:t>
      </w:r>
      <w:r w:rsidRPr="00C00B12">
        <w:t xml:space="preserve"> </w:t>
      </w:r>
      <w:r>
        <w:t xml:space="preserve">1105 </w:t>
      </w:r>
    </w:p>
    <w:p w14:paraId="334D6E58" w14:textId="77777777" w:rsidR="006144F5" w:rsidRDefault="00A77D8C"/>
    <w:p w14:paraId="3C8EF8EA" w14:textId="77777777" w:rsidR="006144F5" w:rsidRDefault="00A77D8C">
      <w:pPr>
        <w:numPr>
          <w:ilvl w:val="0"/>
          <w:numId w:val="1"/>
          <w:numberingChange w:id="16" w:author="Faye Gemmellaro" w:date="2011-05-16T15:13:00Z" w:original="%1:9:0:."/>
        </w:numPr>
      </w:pPr>
      <w:r>
        <w:t xml:space="preserve">Which of the following tasks is </w:t>
      </w:r>
      <w:r>
        <w:rPr>
          <w:i/>
        </w:rPr>
        <w:t xml:space="preserve">not </w:t>
      </w:r>
      <w:r>
        <w:t>a task an OEC Technician should be ready to perform in assisting an EMT in the back of an a</w:t>
      </w:r>
      <w:r>
        <w:t>mbulance?</w:t>
      </w:r>
    </w:p>
    <w:p w14:paraId="53F005C5" w14:textId="77777777" w:rsidR="006144F5" w:rsidRDefault="00A77D8C"/>
    <w:p w14:paraId="3A1A2B76" w14:textId="77777777" w:rsidR="006144F5" w:rsidRDefault="00A77D8C">
      <w:r>
        <w:lastRenderedPageBreak/>
        <w:t>a. Medication administration</w:t>
      </w:r>
    </w:p>
    <w:p w14:paraId="19021FFE" w14:textId="77777777" w:rsidR="006144F5" w:rsidRDefault="00A77D8C">
      <w:r>
        <w:t>b. Airway management</w:t>
      </w:r>
    </w:p>
    <w:p w14:paraId="019209C0" w14:textId="77777777" w:rsidR="006144F5" w:rsidRDefault="00A77D8C">
      <w:r>
        <w:t>c. Hemorrhage control</w:t>
      </w:r>
    </w:p>
    <w:p w14:paraId="5A8CC03F" w14:textId="77777777" w:rsidR="006144F5" w:rsidRDefault="00A77D8C">
      <w:r>
        <w:t>d. Splinting</w:t>
      </w:r>
    </w:p>
    <w:p w14:paraId="64B82540" w14:textId="77777777" w:rsidR="006144F5" w:rsidRDefault="00A77D8C"/>
    <w:p w14:paraId="0779F0EE" w14:textId="77777777" w:rsidR="006144F5" w:rsidRDefault="00A77D8C">
      <w:r>
        <w:t>Answer: a</w:t>
      </w:r>
    </w:p>
    <w:p w14:paraId="6C1C846B" w14:textId="77777777" w:rsidR="006144F5" w:rsidRDefault="00A77D8C">
      <w:r>
        <w:t>Objective: 35</w:t>
      </w:r>
      <w:ins w:id="17" w:author="Faye Gemmellaro" w:date="2011-05-16T15:13:00Z">
        <w:r>
          <w:t>-</w:t>
        </w:r>
      </w:ins>
      <w:r>
        <w:t>3</w:t>
      </w:r>
    </w:p>
    <w:p w14:paraId="1D10F249" w14:textId="77777777" w:rsidR="006144F5" w:rsidRDefault="00A77D8C">
      <w:r>
        <w:t>Reference:</w:t>
      </w:r>
      <w:r w:rsidRPr="00C00B12">
        <w:t xml:space="preserve"> </w:t>
      </w:r>
      <w:r>
        <w:t>1105</w:t>
      </w:r>
    </w:p>
    <w:p w14:paraId="2E2BA646" w14:textId="77777777" w:rsidR="006144F5" w:rsidRDefault="00A77D8C"/>
    <w:p w14:paraId="5B969768" w14:textId="77777777" w:rsidR="006144F5" w:rsidRDefault="00A77D8C">
      <w:pPr>
        <w:numPr>
          <w:ilvl w:val="0"/>
          <w:numId w:val="1"/>
          <w:numberingChange w:id="18" w:author="Faye Gemmellaro" w:date="2011-05-16T15:13:00Z" w:original="%1:10:0:."/>
        </w:numPr>
      </w:pPr>
      <w:r>
        <w:t>You and your friend arrive at an accident scene where a compact car has rolled down an embankment. Based on your OEC</w:t>
      </w:r>
      <w:r>
        <w:t xml:space="preserve"> training, you realize that before anyone enters the vehicle, it should be stabilized. Vehicle stabilization includes </w:t>
      </w:r>
      <w:proofErr w:type="gramStart"/>
      <w:r>
        <w:t>all of</w:t>
      </w:r>
      <w:proofErr w:type="gramEnd"/>
      <w:r>
        <w:t xml:space="preserve"> the following actions </w:t>
      </w:r>
      <w:r w:rsidRPr="00BF67BB">
        <w:rPr>
          <w:i/>
        </w:rPr>
        <w:t>except:</w:t>
      </w:r>
    </w:p>
    <w:p w14:paraId="3B3B51AA" w14:textId="77777777" w:rsidR="006144F5" w:rsidRDefault="00A77D8C"/>
    <w:p w14:paraId="6DB8BB46" w14:textId="77777777" w:rsidR="006144F5" w:rsidRDefault="00A77D8C">
      <w:r>
        <w:t>a. shutting off the engine.</w:t>
      </w:r>
    </w:p>
    <w:p w14:paraId="62F5686F" w14:textId="77777777" w:rsidR="006144F5" w:rsidRDefault="00A77D8C">
      <w:r>
        <w:t>b. having several men hold the vehicle to prevent it from moving.</w:t>
      </w:r>
    </w:p>
    <w:p w14:paraId="7BB45BD6" w14:textId="77777777" w:rsidR="006144F5" w:rsidRDefault="00A77D8C">
      <w:r>
        <w:t>c. dis</w:t>
      </w:r>
      <w:r>
        <w:t>connecting the battery cables.</w:t>
      </w:r>
    </w:p>
    <w:p w14:paraId="51342810" w14:textId="77777777" w:rsidR="006144F5" w:rsidRDefault="00A77D8C">
      <w:r>
        <w:t>d. engaging the parking brake.</w:t>
      </w:r>
    </w:p>
    <w:p w14:paraId="58F1C973" w14:textId="77777777" w:rsidR="006144F5" w:rsidRDefault="00A77D8C"/>
    <w:p w14:paraId="4ECA203C" w14:textId="77777777" w:rsidR="006144F5" w:rsidRDefault="00A77D8C">
      <w:r>
        <w:t>Answer: b</w:t>
      </w:r>
    </w:p>
    <w:p w14:paraId="3B43875F" w14:textId="77777777" w:rsidR="006144F5" w:rsidRDefault="00A77D8C">
      <w:r>
        <w:t>Objective: 35</w:t>
      </w:r>
      <w:ins w:id="19" w:author="Faye Gemmellaro" w:date="2011-05-16T15:13:00Z">
        <w:r>
          <w:t>-</w:t>
        </w:r>
      </w:ins>
      <w:r>
        <w:t>3</w:t>
      </w:r>
    </w:p>
    <w:p w14:paraId="28AD1EBB" w14:textId="77777777" w:rsidR="006144F5" w:rsidRDefault="00A77D8C">
      <w:r>
        <w:t>Reference:</w:t>
      </w:r>
      <w:r w:rsidRPr="00C00B12">
        <w:t xml:space="preserve"> </w:t>
      </w:r>
      <w:r>
        <w:t xml:space="preserve">1106 </w:t>
      </w:r>
    </w:p>
    <w:p w14:paraId="1480AFE6" w14:textId="77777777" w:rsidR="006144F5" w:rsidRDefault="00A77D8C"/>
    <w:p w14:paraId="27E8B45E" w14:textId="77777777" w:rsidR="006144F5" w:rsidRDefault="00A77D8C">
      <w:pPr>
        <w:numPr>
          <w:ilvl w:val="0"/>
          <w:numId w:val="1"/>
          <w:numberingChange w:id="20" w:author="Faye Gemmellaro" w:date="2011-05-16T15:13:00Z" w:original="%1:11:0:."/>
        </w:numPr>
      </w:pPr>
      <w:r>
        <w:t>Organized under the Office of the Surgeon General, community-based volunteer medical professionals who have agreed to help in the event of a disaster</w:t>
      </w:r>
      <w:r>
        <w:t xml:space="preserve"> are known as the:</w:t>
      </w:r>
    </w:p>
    <w:p w14:paraId="255C3B43" w14:textId="77777777" w:rsidR="006144F5" w:rsidRDefault="00A77D8C"/>
    <w:p w14:paraId="5E5A4D42" w14:textId="77777777" w:rsidR="006144F5" w:rsidRDefault="00A77D8C">
      <w:r>
        <w:t>a. National Response Framework.</w:t>
      </w:r>
    </w:p>
    <w:p w14:paraId="4952C799" w14:textId="77777777" w:rsidR="006144F5" w:rsidRDefault="00A77D8C">
      <w:r>
        <w:t>b. Emergency Support Annexes.</w:t>
      </w:r>
    </w:p>
    <w:p w14:paraId="07C024A2" w14:textId="77777777" w:rsidR="006144F5" w:rsidRDefault="00A77D8C">
      <w:r>
        <w:t>c. Medical Reserve Corps.</w:t>
      </w:r>
    </w:p>
    <w:p w14:paraId="714A0B7A" w14:textId="77777777" w:rsidR="006144F5" w:rsidRDefault="00A77D8C">
      <w:r>
        <w:t>d. Disaster Medical Assistance Team.</w:t>
      </w:r>
    </w:p>
    <w:p w14:paraId="40A7431A" w14:textId="77777777" w:rsidR="006144F5" w:rsidRDefault="00A77D8C"/>
    <w:p w14:paraId="6BC618FB" w14:textId="77777777" w:rsidR="006144F5" w:rsidRDefault="00A77D8C">
      <w:r>
        <w:t>Answer: c</w:t>
      </w:r>
    </w:p>
    <w:p w14:paraId="29B93B8A" w14:textId="77777777" w:rsidR="006144F5" w:rsidRDefault="00A77D8C">
      <w:r>
        <w:t>Objective: 35</w:t>
      </w:r>
      <w:ins w:id="21" w:author="Faye Gemmellaro" w:date="2011-05-16T15:13:00Z">
        <w:r>
          <w:t>-</w:t>
        </w:r>
      </w:ins>
      <w:r>
        <w:t>4</w:t>
      </w:r>
    </w:p>
    <w:p w14:paraId="422DD567" w14:textId="77777777" w:rsidR="006144F5" w:rsidRDefault="00A77D8C">
      <w:r>
        <w:t>Reference:</w:t>
      </w:r>
      <w:r w:rsidRPr="00C00B12">
        <w:t xml:space="preserve"> </w:t>
      </w:r>
      <w:r>
        <w:t xml:space="preserve">1111 </w:t>
      </w:r>
    </w:p>
    <w:p w14:paraId="7360BA10" w14:textId="77777777" w:rsidR="006144F5" w:rsidRDefault="00A77D8C"/>
    <w:p w14:paraId="60CEFC5C" w14:textId="77777777" w:rsidR="006144F5" w:rsidRDefault="00A77D8C">
      <w:pPr>
        <w:numPr>
          <w:ilvl w:val="0"/>
          <w:numId w:val="1"/>
          <w:numberingChange w:id="22" w:author="Faye Gemmellaro" w:date="2011-05-16T15:13:00Z" w:original="%1:12:0:."/>
        </w:numPr>
      </w:pPr>
      <w:r>
        <w:t>Which of the following statements regarding the NFPA safety diamon</w:t>
      </w:r>
      <w:r>
        <w:t xml:space="preserve">d is </w:t>
      </w:r>
      <w:r w:rsidRPr="00B44A74">
        <w:rPr>
          <w:i/>
        </w:rPr>
        <w:t>true</w:t>
      </w:r>
      <w:r>
        <w:t>?</w:t>
      </w:r>
    </w:p>
    <w:p w14:paraId="7FB43BB2" w14:textId="77777777" w:rsidR="006144F5" w:rsidRDefault="00A77D8C"/>
    <w:p w14:paraId="4063198B" w14:textId="77777777" w:rsidR="006144F5" w:rsidRDefault="00A77D8C">
      <w:r>
        <w:t>a. The NFPA safety diamond tells you whether the fuel in a fire is paper, liquid, gas, or wood.</w:t>
      </w:r>
    </w:p>
    <w:p w14:paraId="34D7C955" w14:textId="77777777" w:rsidR="006144F5" w:rsidRDefault="00A77D8C">
      <w:r>
        <w:t>b. The NFPA safety diamond must be displayed on any building or vehicle that contains hazardous materials.</w:t>
      </w:r>
    </w:p>
    <w:p w14:paraId="55538191" w14:textId="77777777" w:rsidR="006144F5" w:rsidRDefault="00A77D8C">
      <w:r>
        <w:t xml:space="preserve">c. The number of NFPA safety diamonds on </w:t>
      </w:r>
      <w:r>
        <w:t>a vehicle indicates the toxicity of the hazardous material.</w:t>
      </w:r>
    </w:p>
    <w:p w14:paraId="7F9E80A6" w14:textId="77777777" w:rsidR="006144F5" w:rsidRDefault="00A77D8C">
      <w:r>
        <w:t>d. The NFPA safety diamond identifies the known safety hazards of a given material.</w:t>
      </w:r>
    </w:p>
    <w:p w14:paraId="7EBA4C7F" w14:textId="77777777" w:rsidR="006144F5" w:rsidRDefault="00A77D8C"/>
    <w:p w14:paraId="4C15AF6E" w14:textId="77777777" w:rsidR="006144F5" w:rsidRDefault="00A77D8C">
      <w:r>
        <w:t>Answer: d</w:t>
      </w:r>
    </w:p>
    <w:p w14:paraId="76F7DC35" w14:textId="77777777" w:rsidR="006144F5" w:rsidRDefault="00A77D8C">
      <w:r>
        <w:t>Objective: 35-6</w:t>
      </w:r>
    </w:p>
    <w:p w14:paraId="1DC7E7E0" w14:textId="77777777" w:rsidR="006144F5" w:rsidRDefault="00A77D8C">
      <w:r>
        <w:t>Reference:</w:t>
      </w:r>
      <w:r w:rsidRPr="00C00B12">
        <w:t xml:space="preserve"> </w:t>
      </w:r>
      <w:r>
        <w:t xml:space="preserve">1112 </w:t>
      </w:r>
    </w:p>
    <w:p w14:paraId="1917315A" w14:textId="77777777" w:rsidR="006144F5" w:rsidRDefault="00A77D8C"/>
    <w:p w14:paraId="29CD0D48" w14:textId="77777777" w:rsidR="006144F5" w:rsidRDefault="00A77D8C">
      <w:pPr>
        <w:numPr>
          <w:ilvl w:val="0"/>
          <w:numId w:val="1"/>
          <w:numberingChange w:id="23" w:author="Faye Gemmellaro" w:date="2011-05-16T15:13:00Z" w:original="%1:13:0:."/>
        </w:numPr>
      </w:pPr>
      <w:r>
        <w:t xml:space="preserve">Which of the following statements concerning HAZWOPER training is </w:t>
      </w:r>
      <w:r w:rsidRPr="00DB6B89">
        <w:rPr>
          <w:i/>
        </w:rPr>
        <w:t>f</w:t>
      </w:r>
      <w:r w:rsidRPr="00DB6B89">
        <w:rPr>
          <w:i/>
        </w:rPr>
        <w:t>alse?</w:t>
      </w:r>
    </w:p>
    <w:p w14:paraId="3A8356DA" w14:textId="77777777" w:rsidR="006144F5" w:rsidRDefault="00A77D8C"/>
    <w:p w14:paraId="5BA7BEE9" w14:textId="77777777" w:rsidR="006144F5" w:rsidRDefault="00A77D8C">
      <w:r>
        <w:t>a. Training includes the types of hazardous materials present and their risks to the rescuers and the public.</w:t>
      </w:r>
    </w:p>
    <w:p w14:paraId="4D53E90E" w14:textId="77777777" w:rsidR="006144F5" w:rsidRDefault="00A77D8C">
      <w:r>
        <w:t>b. All personnel are trained in all aspects of a HazMat-related incident.</w:t>
      </w:r>
    </w:p>
    <w:p w14:paraId="272093F5" w14:textId="77777777" w:rsidR="006144F5" w:rsidRDefault="00A77D8C">
      <w:r>
        <w:t>c. Training generally includes classroom instruction and practica</w:t>
      </w:r>
      <w:r>
        <w:t>l training.</w:t>
      </w:r>
    </w:p>
    <w:p w14:paraId="27D8D7A0" w14:textId="77777777" w:rsidR="006144F5" w:rsidRDefault="00A77D8C">
      <w:r>
        <w:t>d. Annual refresher training is generally required.</w:t>
      </w:r>
    </w:p>
    <w:p w14:paraId="44D4E2C0" w14:textId="77777777" w:rsidR="006144F5" w:rsidRDefault="00A77D8C"/>
    <w:p w14:paraId="360BC07C" w14:textId="77777777" w:rsidR="006144F5" w:rsidRDefault="00A77D8C">
      <w:r>
        <w:t>Answer: b</w:t>
      </w:r>
    </w:p>
    <w:p w14:paraId="7BE41BA0" w14:textId="77777777" w:rsidR="006144F5" w:rsidRDefault="00A77D8C">
      <w:r>
        <w:t>Objective: 35-5</w:t>
      </w:r>
    </w:p>
    <w:p w14:paraId="7904CD5F" w14:textId="77777777" w:rsidR="006144F5" w:rsidRDefault="00A77D8C">
      <w:r>
        <w:t>Reference:</w:t>
      </w:r>
      <w:r w:rsidRPr="00C00B12">
        <w:t xml:space="preserve"> </w:t>
      </w:r>
      <w:r>
        <w:t xml:space="preserve">1114 </w:t>
      </w:r>
    </w:p>
    <w:p w14:paraId="4847A647" w14:textId="77777777" w:rsidR="006144F5" w:rsidRDefault="00A77D8C"/>
    <w:p w14:paraId="7FC2D9DD" w14:textId="77777777" w:rsidR="006144F5" w:rsidRDefault="00A77D8C">
      <w:pPr>
        <w:numPr>
          <w:ilvl w:val="0"/>
          <w:numId w:val="1"/>
          <w:numberingChange w:id="24" w:author="Faye Gemmellaro" w:date="2011-05-16T15:13:00Z" w:original="%1:14:0:."/>
        </w:numPr>
      </w:pPr>
      <w:r>
        <w:t>In a HazMat incident, the transition area in which decontamination occurs is known as the:</w:t>
      </w:r>
    </w:p>
    <w:p w14:paraId="712CFEF3" w14:textId="77777777" w:rsidR="006144F5" w:rsidRDefault="00A77D8C"/>
    <w:p w14:paraId="663DA04B" w14:textId="77777777" w:rsidR="006144F5" w:rsidRDefault="00A77D8C">
      <w:r>
        <w:t>a. warm zone.</w:t>
      </w:r>
    </w:p>
    <w:p w14:paraId="653B4C5D" w14:textId="77777777" w:rsidR="006144F5" w:rsidRDefault="00A77D8C">
      <w:r>
        <w:t>b. treatment area.</w:t>
      </w:r>
    </w:p>
    <w:p w14:paraId="2EED73F0" w14:textId="77777777" w:rsidR="006144F5" w:rsidRDefault="00A77D8C">
      <w:r>
        <w:t>c. transport zone.</w:t>
      </w:r>
    </w:p>
    <w:p w14:paraId="66858418" w14:textId="77777777" w:rsidR="006144F5" w:rsidRDefault="00A77D8C">
      <w:r>
        <w:t xml:space="preserve">d. </w:t>
      </w:r>
      <w:r>
        <w:t>cold zone.</w:t>
      </w:r>
    </w:p>
    <w:p w14:paraId="2B29789E" w14:textId="77777777" w:rsidR="006144F5" w:rsidRDefault="00A77D8C">
      <w:r>
        <w:t xml:space="preserve"> </w:t>
      </w:r>
    </w:p>
    <w:p w14:paraId="71050E73" w14:textId="77777777" w:rsidR="006144F5" w:rsidRDefault="00A77D8C">
      <w:r>
        <w:t>Answer: a</w:t>
      </w:r>
    </w:p>
    <w:p w14:paraId="6A0855CC" w14:textId="77777777" w:rsidR="006144F5" w:rsidRDefault="00A77D8C">
      <w:r>
        <w:t>Objective: 35-7</w:t>
      </w:r>
    </w:p>
    <w:p w14:paraId="5CD07569" w14:textId="77777777" w:rsidR="006144F5" w:rsidRDefault="00A77D8C">
      <w:r>
        <w:t xml:space="preserve">Reference: 1114 </w:t>
      </w:r>
    </w:p>
    <w:p w14:paraId="4435121D" w14:textId="77777777" w:rsidR="006144F5" w:rsidRDefault="00A77D8C"/>
    <w:p w14:paraId="4304BBA0" w14:textId="77777777" w:rsidR="006144F5" w:rsidRDefault="00A77D8C">
      <w:pPr>
        <w:numPr>
          <w:ilvl w:val="0"/>
          <w:numId w:val="1"/>
          <w:numberingChange w:id="25" w:author="Faye Gemmellaro" w:date="2011-05-16T15:13:00Z" w:original="%1:15:0:."/>
        </w:numPr>
      </w:pPr>
      <w:r>
        <w:t>You are instructing an OEC class on the handling of a HazMat incident. You are asked where OEC Technicians would be assigned if they were assisting at a HazMat scene. Which of the following statement</w:t>
      </w:r>
      <w:r>
        <w:t>s is the appropriate response?</w:t>
      </w:r>
    </w:p>
    <w:p w14:paraId="279EC1D8" w14:textId="77777777" w:rsidR="006144F5" w:rsidRDefault="00A77D8C"/>
    <w:p w14:paraId="107F3158" w14:textId="77777777" w:rsidR="006144F5" w:rsidRDefault="00A77D8C">
      <w:r>
        <w:t>a. “Because of your training in this class, you could be assigned to any of the hazard control zones.”</w:t>
      </w:r>
    </w:p>
    <w:p w14:paraId="7A94C772" w14:textId="77777777" w:rsidR="006144F5" w:rsidRDefault="00A77D8C">
      <w:r>
        <w:t>b. “OEC Technicians do not have the skills required to assist in a HazMat incident.”</w:t>
      </w:r>
    </w:p>
    <w:p w14:paraId="38B44F62" w14:textId="77777777" w:rsidR="006144F5" w:rsidRDefault="00A77D8C">
      <w:r>
        <w:t>c. “Because of your OEC training, yo</w:t>
      </w:r>
      <w:r>
        <w:t>u would probably be assigned to the cold zone.”</w:t>
      </w:r>
    </w:p>
    <w:p w14:paraId="78563CE3" w14:textId="77777777" w:rsidR="006144F5" w:rsidRDefault="00A77D8C">
      <w:r>
        <w:t>d. “OEC Technicians could assist inside of the isolation perimeter.”</w:t>
      </w:r>
    </w:p>
    <w:p w14:paraId="1F6ACBF3" w14:textId="77777777" w:rsidR="006144F5" w:rsidRDefault="00A77D8C"/>
    <w:p w14:paraId="5F1EE9F0" w14:textId="77777777" w:rsidR="006144F5" w:rsidRDefault="00A77D8C">
      <w:r>
        <w:t>Answer: c</w:t>
      </w:r>
    </w:p>
    <w:p w14:paraId="40019306" w14:textId="77777777" w:rsidR="006144F5" w:rsidRDefault="00A77D8C">
      <w:pPr>
        <w:tabs>
          <w:tab w:val="center" w:pos="5400"/>
        </w:tabs>
      </w:pPr>
      <w:r>
        <w:t>Objective: 35-7</w:t>
      </w:r>
      <w:r>
        <w:tab/>
      </w:r>
    </w:p>
    <w:p w14:paraId="17722A2B" w14:textId="77777777" w:rsidR="006144F5" w:rsidRDefault="00A77D8C">
      <w:r>
        <w:t>Reference:</w:t>
      </w:r>
      <w:r w:rsidRPr="00C00B12">
        <w:t xml:space="preserve"> </w:t>
      </w:r>
      <w:r>
        <w:t xml:space="preserve">1114 </w:t>
      </w:r>
    </w:p>
    <w:p w14:paraId="11C8770F" w14:textId="77777777" w:rsidR="006144F5" w:rsidRDefault="00A77D8C"/>
    <w:p w14:paraId="528C4035" w14:textId="77777777" w:rsidR="006144F5" w:rsidRDefault="00A77D8C">
      <w:pPr>
        <w:numPr>
          <w:ilvl w:val="0"/>
          <w:numId w:val="1"/>
          <w:numberingChange w:id="26" w:author="Faye Gemmellaro" w:date="2011-05-16T15:13:00Z" w:original="%1:16:0:."/>
        </w:numPr>
      </w:pPr>
      <w:r>
        <w:t>Toxic nerve agents:</w:t>
      </w:r>
    </w:p>
    <w:p w14:paraId="69880F36" w14:textId="77777777" w:rsidR="006144F5" w:rsidRDefault="00A77D8C"/>
    <w:p w14:paraId="23BC8248" w14:textId="77777777" w:rsidR="006144F5" w:rsidRDefault="00A77D8C">
      <w:r>
        <w:t xml:space="preserve">a. </w:t>
      </w:r>
      <w:proofErr w:type="gramStart"/>
      <w:r>
        <w:t>overstimulate</w:t>
      </w:r>
      <w:proofErr w:type="gramEnd"/>
      <w:r>
        <w:t xml:space="preserve"> the nerve endings and the central nervous system.</w:t>
      </w:r>
    </w:p>
    <w:p w14:paraId="11DEBAB5" w14:textId="77777777" w:rsidR="006144F5" w:rsidRDefault="00A77D8C">
      <w:r>
        <w:t>b. bl</w:t>
      </w:r>
      <w:r>
        <w:t>ock stimulation of sensory nerve endings only.</w:t>
      </w:r>
    </w:p>
    <w:p w14:paraId="28AD6E39" w14:textId="77777777" w:rsidR="006144F5" w:rsidRDefault="00A77D8C">
      <w:r>
        <w:t xml:space="preserve">c. decrease production of chemical transmitters. </w:t>
      </w:r>
    </w:p>
    <w:p w14:paraId="206A4A97" w14:textId="77777777" w:rsidR="006144F5" w:rsidRDefault="00A77D8C">
      <w:r>
        <w:t>d. block stimulation of both sensory and motor nerve endings.</w:t>
      </w:r>
    </w:p>
    <w:p w14:paraId="28BC3A14" w14:textId="77777777" w:rsidR="006144F5" w:rsidRDefault="00A77D8C"/>
    <w:p w14:paraId="580CE615" w14:textId="77777777" w:rsidR="006144F5" w:rsidRDefault="00A77D8C">
      <w:r>
        <w:t>Answer: a</w:t>
      </w:r>
    </w:p>
    <w:p w14:paraId="01E3A526" w14:textId="77777777" w:rsidR="006144F5" w:rsidRDefault="00A77D8C">
      <w:r>
        <w:t>Objective: 35-8</w:t>
      </w:r>
    </w:p>
    <w:p w14:paraId="15435D67" w14:textId="77777777" w:rsidR="006144F5" w:rsidRDefault="00A77D8C">
      <w:r>
        <w:t>Reference:</w:t>
      </w:r>
      <w:r w:rsidRPr="00C00B12">
        <w:t xml:space="preserve"> </w:t>
      </w:r>
      <w:r>
        <w:t xml:space="preserve">1116 </w:t>
      </w:r>
    </w:p>
    <w:p w14:paraId="5462ED8B" w14:textId="77777777" w:rsidR="006144F5" w:rsidRDefault="00A77D8C"/>
    <w:p w14:paraId="723FD605" w14:textId="77777777" w:rsidR="006144F5" w:rsidRDefault="00A77D8C">
      <w:pPr>
        <w:numPr>
          <w:ilvl w:val="0"/>
          <w:numId w:val="1"/>
          <w:numberingChange w:id="27" w:author="Faye Gemmellaro" w:date="2011-05-16T15:13:00Z" w:original="%1:17:0:."/>
        </w:numPr>
      </w:pPr>
      <w:proofErr w:type="gramStart"/>
      <w:r>
        <w:t>In the event that</w:t>
      </w:r>
      <w:proofErr w:type="gramEnd"/>
      <w:r>
        <w:t xml:space="preserve"> OEC Technicians are exposed to an </w:t>
      </w:r>
      <w:r>
        <w:t xml:space="preserve">organophosphate or a chemical nerve agent, they may need to self-administer the nerve agent antidote. Which of the following statements regarding the self-administration of a nerve agent antidote is </w:t>
      </w:r>
      <w:r w:rsidRPr="00DB6B89">
        <w:rPr>
          <w:i/>
        </w:rPr>
        <w:t>false?</w:t>
      </w:r>
    </w:p>
    <w:p w14:paraId="16026692" w14:textId="77777777" w:rsidR="006144F5" w:rsidRDefault="00A77D8C"/>
    <w:p w14:paraId="7525A01D" w14:textId="77777777" w:rsidR="006144F5" w:rsidRDefault="00A77D8C">
      <w:r>
        <w:t>a. “If severe symptoms are present, three atropin</w:t>
      </w:r>
      <w:r>
        <w:t>e auto-injectors and three 2-PAM Cl injectors are administered in rapid succession.”</w:t>
      </w:r>
    </w:p>
    <w:p w14:paraId="3F7C77C4" w14:textId="77777777" w:rsidR="006144F5" w:rsidRDefault="00A77D8C">
      <w:r>
        <w:t>b. “The medication is administered in a way that is similar to that for an Epi-Pen.”</w:t>
      </w:r>
    </w:p>
    <w:p w14:paraId="250B5E2A" w14:textId="77777777" w:rsidR="006144F5" w:rsidRDefault="00A77D8C">
      <w:r>
        <w:t>c. “If the nerve agent has been ingested, exposure may continue for some time, and a r</w:t>
      </w:r>
      <w:r>
        <w:t>elapse is a possibility.”</w:t>
      </w:r>
    </w:p>
    <w:p w14:paraId="4028416E" w14:textId="77777777" w:rsidR="006144F5" w:rsidRDefault="00A77D8C">
      <w:r>
        <w:t>d. “Depending on the symptoms observed, the initial treatment will either be an atropine auto-injector or a 2-PAM Cl injector.”</w:t>
      </w:r>
    </w:p>
    <w:p w14:paraId="6363006F" w14:textId="77777777" w:rsidR="006144F5" w:rsidRDefault="00A77D8C"/>
    <w:p w14:paraId="68149C9B" w14:textId="77777777" w:rsidR="006144F5" w:rsidRDefault="00A77D8C">
      <w:r>
        <w:lastRenderedPageBreak/>
        <w:t>Answer: d</w:t>
      </w:r>
    </w:p>
    <w:p w14:paraId="79C8D0EE" w14:textId="77777777" w:rsidR="006144F5" w:rsidRDefault="00A77D8C">
      <w:r>
        <w:t>Objective: 35-9</w:t>
      </w:r>
    </w:p>
    <w:p w14:paraId="28042682" w14:textId="77777777" w:rsidR="006144F5" w:rsidRDefault="00A77D8C">
      <w:r>
        <w:t>Reference:</w:t>
      </w:r>
      <w:r w:rsidRPr="00C00B12">
        <w:t xml:space="preserve"> </w:t>
      </w:r>
      <w:r>
        <w:t xml:space="preserve">1116 </w:t>
      </w:r>
    </w:p>
    <w:p w14:paraId="4246205E" w14:textId="77777777" w:rsidR="006144F5" w:rsidRDefault="00A77D8C"/>
    <w:p w14:paraId="17549982" w14:textId="77777777" w:rsidR="006144F5" w:rsidRDefault="00A77D8C">
      <w:pPr>
        <w:numPr>
          <w:ilvl w:val="0"/>
          <w:numId w:val="1"/>
          <w:numberingChange w:id="28" w:author="Faye Gemmellaro" w:date="2011-05-16T15:13:00Z" w:original="%1:18:0:."/>
        </w:numPr>
      </w:pPr>
      <w:r>
        <w:t>Search and rescue operations consist of which of the foll</w:t>
      </w:r>
      <w:r>
        <w:t>owing five basic tasks?</w:t>
      </w:r>
    </w:p>
    <w:p w14:paraId="2391BE29" w14:textId="77777777" w:rsidR="006144F5" w:rsidRDefault="00A77D8C"/>
    <w:p w14:paraId="2938EBA2" w14:textId="77777777" w:rsidR="006144F5" w:rsidRDefault="00A77D8C">
      <w:r>
        <w:t>a. Information gathering, grid assignments, search, medical treatment, and evacuation</w:t>
      </w:r>
    </w:p>
    <w:p w14:paraId="07B47D4C" w14:textId="77777777" w:rsidR="006144F5" w:rsidRDefault="00A77D8C">
      <w:r>
        <w:t>b. Mobilization, intelligence gathering, containment, search, and rescue</w:t>
      </w:r>
    </w:p>
    <w:p w14:paraId="32377F1D" w14:textId="77777777" w:rsidR="006144F5" w:rsidRDefault="00A77D8C">
      <w:r>
        <w:t>c. Notification of rescue personnel, perimeter marking, grid assignments</w:t>
      </w:r>
      <w:r>
        <w:t>, search &amp; rescue, and reporting</w:t>
      </w:r>
    </w:p>
    <w:p w14:paraId="16143F59" w14:textId="77777777" w:rsidR="006144F5" w:rsidRDefault="00A77D8C">
      <w:r>
        <w:t>d. Incident Commander assigned, team leaders and teams assigned, grids determined, search &amp; rescue, and reporting</w:t>
      </w:r>
    </w:p>
    <w:p w14:paraId="21CEFB92" w14:textId="77777777" w:rsidR="006144F5" w:rsidRDefault="00A77D8C"/>
    <w:p w14:paraId="1C95D965" w14:textId="77777777" w:rsidR="006144F5" w:rsidRDefault="00A77D8C">
      <w:r>
        <w:t>Answer: b</w:t>
      </w:r>
    </w:p>
    <w:p w14:paraId="3BC1CADD" w14:textId="77777777" w:rsidR="006144F5" w:rsidRDefault="00A77D8C">
      <w:r>
        <w:t>Objective: 35-3</w:t>
      </w:r>
    </w:p>
    <w:p w14:paraId="14904B97" w14:textId="77777777" w:rsidR="006144F5" w:rsidRDefault="00A77D8C">
      <w:r>
        <w:t>Reference:</w:t>
      </w:r>
      <w:r w:rsidRPr="00C00B12">
        <w:t xml:space="preserve"> </w:t>
      </w:r>
      <w:r>
        <w:t xml:space="preserve">1119 </w:t>
      </w:r>
    </w:p>
    <w:p w14:paraId="7EB0A862" w14:textId="77777777" w:rsidR="006144F5" w:rsidRDefault="00A77D8C"/>
    <w:p w14:paraId="5A38B135" w14:textId="77777777" w:rsidR="006144F5" w:rsidRDefault="00A77D8C">
      <w:r>
        <w:t>19. Your brother-in-law tells you that he and a group of friends</w:t>
      </w:r>
      <w:r>
        <w:t xml:space="preserve"> are going to be doing some backcountry skiing. You ask him if they know what to do in case of an avalanche. Which of the following responses would indicate to you that your brother-in-law has thought about this possibility?</w:t>
      </w:r>
    </w:p>
    <w:p w14:paraId="4BF336F7" w14:textId="77777777" w:rsidR="006144F5" w:rsidRDefault="00A77D8C"/>
    <w:p w14:paraId="4C906D1C" w14:textId="77777777" w:rsidR="006144F5" w:rsidRDefault="00A77D8C">
      <w:r>
        <w:t xml:space="preserve">a. “Everyone in the group has </w:t>
      </w:r>
      <w:r>
        <w:t>a cell phone and an avalanche transceiver.”</w:t>
      </w:r>
    </w:p>
    <w:p w14:paraId="5BB69AAB" w14:textId="77777777" w:rsidR="006144F5" w:rsidRDefault="00A77D8C">
      <w:r>
        <w:t>b. “There are a lot of us in the group, so we should be able to rescue someone ourselves.”</w:t>
      </w:r>
    </w:p>
    <w:p w14:paraId="0758879D" w14:textId="77777777" w:rsidR="006144F5" w:rsidRDefault="00A77D8C">
      <w:r>
        <w:t>c. “Because it is late spring, I don’t think we would have much to worry about.”</w:t>
      </w:r>
    </w:p>
    <w:p w14:paraId="6A573E51" w14:textId="77777777" w:rsidR="006144F5" w:rsidRDefault="00A77D8C">
      <w:r>
        <w:t>d. “We are not going to a very remote ar</w:t>
      </w:r>
      <w:r>
        <w:t>ea, so we should be able to have searchers there in a couple of hours.”</w:t>
      </w:r>
    </w:p>
    <w:p w14:paraId="2FFE90AE" w14:textId="77777777" w:rsidR="006144F5" w:rsidRDefault="00A77D8C"/>
    <w:p w14:paraId="5401223A" w14:textId="77777777" w:rsidR="006144F5" w:rsidRDefault="00A77D8C">
      <w:r>
        <w:t>Answer: a</w:t>
      </w:r>
    </w:p>
    <w:p w14:paraId="4A8ADBB1" w14:textId="77777777" w:rsidR="006144F5" w:rsidRDefault="00A77D8C">
      <w:r>
        <w:t>Objective: Supplemental</w:t>
      </w:r>
    </w:p>
    <w:p w14:paraId="4C1B0039" w14:textId="77777777" w:rsidR="006144F5" w:rsidRDefault="00A77D8C">
      <w:r>
        <w:t>Reference:</w:t>
      </w:r>
      <w:r w:rsidRPr="00C00B12">
        <w:t xml:space="preserve"> </w:t>
      </w:r>
      <w:r>
        <w:t xml:space="preserve">1121 </w:t>
      </w:r>
    </w:p>
    <w:p w14:paraId="42E46C44" w14:textId="77777777" w:rsidR="006144F5" w:rsidRDefault="00A77D8C"/>
    <w:p w14:paraId="501A3336" w14:textId="77777777" w:rsidR="006144F5" w:rsidRDefault="00A77D8C" w:rsidP="006144F5">
      <w:pPr>
        <w:numPr>
          <w:ilvl w:val="0"/>
          <w:numId w:val="2"/>
          <w:numberingChange w:id="29" w:author="Faye Gemmellaro" w:date="2011-05-16T15:13:00Z" w:original="%1:20:0:."/>
        </w:numPr>
      </w:pPr>
      <w:r>
        <w:t>Logistics, one of the four basic functions of an organized avalanche rescue,</w:t>
      </w:r>
      <w:r w:rsidRPr="008C7528">
        <w:t xml:space="preserve"> </w:t>
      </w:r>
      <w:r>
        <w:t xml:space="preserve">is primarily concerned with: </w:t>
      </w:r>
    </w:p>
    <w:p w14:paraId="182B7589" w14:textId="77777777" w:rsidR="006144F5" w:rsidRDefault="00A77D8C"/>
    <w:p w14:paraId="5648D738" w14:textId="77777777" w:rsidR="006144F5" w:rsidRDefault="00A77D8C">
      <w:r>
        <w:t>a. getting the rescuers</w:t>
      </w:r>
      <w:r>
        <w:t xml:space="preserve"> to the scene.</w:t>
      </w:r>
    </w:p>
    <w:p w14:paraId="43756000" w14:textId="77777777" w:rsidR="006144F5" w:rsidRDefault="00A77D8C">
      <w:r>
        <w:t>b. arranging for extrication of the victims.</w:t>
      </w:r>
    </w:p>
    <w:p w14:paraId="08F0C5FB" w14:textId="77777777" w:rsidR="006144F5" w:rsidRDefault="00A77D8C">
      <w:r>
        <w:t>c. caring for the rescuers in the field.</w:t>
      </w:r>
    </w:p>
    <w:p w14:paraId="17E7E9D4" w14:textId="77777777" w:rsidR="006144F5" w:rsidRDefault="00A77D8C">
      <w:r>
        <w:t>d. keeping a log of the search’s activities.</w:t>
      </w:r>
    </w:p>
    <w:p w14:paraId="370233F9" w14:textId="77777777" w:rsidR="006144F5" w:rsidRDefault="00A77D8C"/>
    <w:p w14:paraId="6A9095A5" w14:textId="77777777" w:rsidR="006144F5" w:rsidRDefault="00A77D8C">
      <w:r>
        <w:t>Answer: c</w:t>
      </w:r>
    </w:p>
    <w:p w14:paraId="47C9D201" w14:textId="77777777" w:rsidR="006144F5" w:rsidRDefault="00A77D8C">
      <w:r>
        <w:t>Objective: 35-3</w:t>
      </w:r>
    </w:p>
    <w:p w14:paraId="248A3BE5" w14:textId="77777777" w:rsidR="006144F5" w:rsidRDefault="00A77D8C">
      <w:r>
        <w:t>Reference:</w:t>
      </w:r>
      <w:r w:rsidRPr="00C00B12">
        <w:t xml:space="preserve"> </w:t>
      </w:r>
      <w:r>
        <w:t xml:space="preserve">1121 </w:t>
      </w:r>
    </w:p>
    <w:p w14:paraId="66287743" w14:textId="77777777" w:rsidR="006144F5" w:rsidRDefault="00A77D8C"/>
    <w:p w14:paraId="39743296" w14:textId="77777777" w:rsidR="006144F5" w:rsidRDefault="00A77D8C" w:rsidP="006144F5">
      <w:pPr>
        <w:numPr>
          <w:ilvl w:val="0"/>
          <w:numId w:val="2"/>
          <w:numberingChange w:id="30" w:author="Faye Gemmellaro" w:date="2011-05-16T15:13:00Z" w:original="%1:21:0:."/>
        </w:numPr>
      </w:pPr>
      <w:r>
        <w:t>Which of the following statements concerning locating and extrica</w:t>
      </w:r>
      <w:r>
        <w:t>ting a victim buried by an avalanche is correct?</w:t>
      </w:r>
    </w:p>
    <w:p w14:paraId="39C577E3" w14:textId="77777777" w:rsidR="006144F5" w:rsidRDefault="00A77D8C"/>
    <w:p w14:paraId="67951FAC" w14:textId="77777777" w:rsidR="006144F5" w:rsidRDefault="00A77D8C">
      <w:r>
        <w:t>a. Once the victim’s face is clear, the patient’s back should be dug out so a backboard can be inserted.</w:t>
      </w:r>
    </w:p>
    <w:p w14:paraId="5EECEC03" w14:textId="77777777" w:rsidR="006144F5" w:rsidRDefault="00A77D8C">
      <w:r>
        <w:t>b. There should be no danger of another avalanche because the snow has now settled.</w:t>
      </w:r>
    </w:p>
    <w:p w14:paraId="422729D3" w14:textId="77777777" w:rsidR="006144F5" w:rsidRDefault="00A77D8C">
      <w:r>
        <w:t>c. Survival rates</w:t>
      </w:r>
      <w:r>
        <w:t xml:space="preserve"> drop to 50 percent after the first 1.5 hours.</w:t>
      </w:r>
    </w:p>
    <w:p w14:paraId="737C4B5B" w14:textId="77777777" w:rsidR="006144F5" w:rsidRDefault="00A77D8C">
      <w:r>
        <w:t>d. Spinal injuries are presumed until proven otherwise.</w:t>
      </w:r>
    </w:p>
    <w:p w14:paraId="0263DBBF" w14:textId="77777777" w:rsidR="006144F5" w:rsidRDefault="00A77D8C"/>
    <w:p w14:paraId="4BF1E143" w14:textId="77777777" w:rsidR="006144F5" w:rsidRDefault="00A77D8C">
      <w:r>
        <w:t>Answer: d</w:t>
      </w:r>
    </w:p>
    <w:p w14:paraId="195BADFF" w14:textId="77777777" w:rsidR="006144F5" w:rsidRDefault="00A77D8C">
      <w:r>
        <w:t>Objective: Supplemental</w:t>
      </w:r>
    </w:p>
    <w:p w14:paraId="6D2ED445" w14:textId="77777777" w:rsidR="006144F5" w:rsidRDefault="00A77D8C">
      <w:r>
        <w:lastRenderedPageBreak/>
        <w:t>Reference:</w:t>
      </w:r>
      <w:r w:rsidRPr="00C00B12">
        <w:t xml:space="preserve"> </w:t>
      </w:r>
      <w:r>
        <w:t xml:space="preserve">1122 </w:t>
      </w:r>
    </w:p>
    <w:p w14:paraId="38924398" w14:textId="77777777" w:rsidR="006144F5" w:rsidRDefault="00A77D8C"/>
    <w:p w14:paraId="5E37E0AE" w14:textId="77777777" w:rsidR="006144F5" w:rsidRDefault="00A77D8C" w:rsidP="006144F5">
      <w:pPr>
        <w:numPr>
          <w:ilvl w:val="0"/>
          <w:numId w:val="2"/>
          <w:numberingChange w:id="31" w:author="Faye Gemmellaro" w:date="2011-05-16T15:13:00Z" w:original="%1:22:0:."/>
        </w:numPr>
      </w:pPr>
      <w:r>
        <w:t>A low-angle rescue is any rescue work that:</w:t>
      </w:r>
    </w:p>
    <w:p w14:paraId="20B35179" w14:textId="77777777" w:rsidR="006144F5" w:rsidRDefault="00A77D8C"/>
    <w:p w14:paraId="1A4955C4" w14:textId="77777777" w:rsidR="006144F5" w:rsidRDefault="00A77D8C">
      <w:r>
        <w:t>a. mainly involves crevasse rescues in mountaineering a</w:t>
      </w:r>
      <w:r>
        <w:t>nd climbing.</w:t>
      </w:r>
    </w:p>
    <w:p w14:paraId="0A6C0CA2" w14:textId="77777777" w:rsidR="006144F5" w:rsidRDefault="00A77D8C">
      <w:r>
        <w:t>b. takes place on a slope ranging from horizontal to 45 degrees.</w:t>
      </w:r>
    </w:p>
    <w:p w14:paraId="6E2D60D1" w14:textId="77777777" w:rsidR="006144F5" w:rsidRDefault="00A77D8C">
      <w:r>
        <w:t>c. is utilized only when a patient must be lowered out of an incident zone.</w:t>
      </w:r>
    </w:p>
    <w:p w14:paraId="5DE81415" w14:textId="77777777" w:rsidR="006144F5" w:rsidRDefault="00A77D8C">
      <w:r>
        <w:t>d. takes place on a slope that is approximately 45 degrees or more in either an ascending or a descend</w:t>
      </w:r>
      <w:r>
        <w:t>ing direction.</w:t>
      </w:r>
    </w:p>
    <w:p w14:paraId="2B5741AC" w14:textId="77777777" w:rsidR="006144F5" w:rsidRDefault="00A77D8C"/>
    <w:p w14:paraId="4D7F275E" w14:textId="77777777" w:rsidR="006144F5" w:rsidRDefault="00A77D8C">
      <w:r>
        <w:t>Answer: b</w:t>
      </w:r>
    </w:p>
    <w:p w14:paraId="221630B8" w14:textId="77777777" w:rsidR="006144F5" w:rsidRDefault="00A77D8C">
      <w:r>
        <w:t>Objective: Supplemental</w:t>
      </w:r>
    </w:p>
    <w:p w14:paraId="4857C814" w14:textId="77777777" w:rsidR="006144F5" w:rsidRDefault="00A77D8C">
      <w:r>
        <w:t>Reference:</w:t>
      </w:r>
      <w:r w:rsidRPr="00C00B12">
        <w:t xml:space="preserve"> </w:t>
      </w:r>
      <w:r>
        <w:t xml:space="preserve">1124 </w:t>
      </w:r>
    </w:p>
    <w:p w14:paraId="6AA37ACF" w14:textId="77777777" w:rsidR="006144F5" w:rsidRDefault="00A77D8C"/>
    <w:p w14:paraId="1CAB4559" w14:textId="77777777" w:rsidR="006144F5" w:rsidRDefault="00A77D8C" w:rsidP="006144F5">
      <w:pPr>
        <w:numPr>
          <w:ilvl w:val="0"/>
          <w:numId w:val="2"/>
          <w:numberingChange w:id="32" w:author="Faye Gemmellaro" w:date="2011-05-16T15:13:00Z" w:original="%1:23:0:."/>
        </w:numPr>
      </w:pPr>
      <w:r>
        <w:t>Which of the following lists correctly places the tasks of fire ground operations in order of priority?</w:t>
      </w:r>
    </w:p>
    <w:p w14:paraId="71901B41" w14:textId="77777777" w:rsidR="006144F5" w:rsidRDefault="00A77D8C"/>
    <w:p w14:paraId="40728818" w14:textId="77777777" w:rsidR="006144F5" w:rsidRDefault="00A77D8C">
      <w:r>
        <w:t xml:space="preserve">a. Size-up, confinement, control, ventilation, rescue/life safety, accountability, </w:t>
      </w:r>
      <w:r>
        <w:t>property conservation</w:t>
      </w:r>
    </w:p>
    <w:p w14:paraId="04DBE7C0" w14:textId="77777777" w:rsidR="006144F5" w:rsidRDefault="00A77D8C">
      <w:r>
        <w:t>b. Confinement, size-up, control, property conservation, rescue/life safety, accountability, ventilation</w:t>
      </w:r>
    </w:p>
    <w:p w14:paraId="03565ADD" w14:textId="77777777" w:rsidR="006144F5" w:rsidRDefault="00A77D8C">
      <w:r>
        <w:t>c. Size-up, accountability, rescue/life safety, confinement, control, ventilation, property conservation</w:t>
      </w:r>
    </w:p>
    <w:p w14:paraId="22E886E9" w14:textId="77777777" w:rsidR="006144F5" w:rsidRDefault="00A77D8C">
      <w:r>
        <w:t>d. Accountability, rescu</w:t>
      </w:r>
      <w:r>
        <w:t>e/life safety, confinement, control, size-up, property conservation, ventilation</w:t>
      </w:r>
    </w:p>
    <w:p w14:paraId="4D8C5C14" w14:textId="77777777" w:rsidR="006144F5" w:rsidRDefault="00A77D8C"/>
    <w:p w14:paraId="1CB55764" w14:textId="77777777" w:rsidR="006144F5" w:rsidRDefault="00A77D8C">
      <w:r>
        <w:t>Answer: c</w:t>
      </w:r>
    </w:p>
    <w:p w14:paraId="73E64EEC" w14:textId="77777777" w:rsidR="006144F5" w:rsidRDefault="00A77D8C">
      <w:r>
        <w:t>Objective: 35-3</w:t>
      </w:r>
    </w:p>
    <w:p w14:paraId="656EAB65" w14:textId="77777777" w:rsidR="006144F5" w:rsidRDefault="00A77D8C">
      <w:r>
        <w:t>Reference:</w:t>
      </w:r>
      <w:r w:rsidRPr="00C00B12">
        <w:t xml:space="preserve"> </w:t>
      </w:r>
      <w:r>
        <w:t xml:space="preserve">1129 </w:t>
      </w:r>
    </w:p>
    <w:p w14:paraId="61B21EAD" w14:textId="77777777" w:rsidR="006144F5" w:rsidRDefault="00A77D8C"/>
    <w:sectPr w:rsidR="006144F5">
      <w:pgSz w:w="12240" w:h="15840"/>
      <w:pgMar w:top="1008"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403A3A" w14:textId="77777777" w:rsidR="00A77D8C" w:rsidRDefault="00A77D8C">
      <w:r>
        <w:separator/>
      </w:r>
    </w:p>
  </w:endnote>
  <w:endnote w:type="continuationSeparator" w:id="0">
    <w:p w14:paraId="7DDB950B" w14:textId="77777777" w:rsidR="00A77D8C" w:rsidRDefault="00A77D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CB6809" w14:textId="77777777" w:rsidR="00A77D8C" w:rsidRDefault="00A77D8C">
      <w:r>
        <w:separator/>
      </w:r>
    </w:p>
  </w:footnote>
  <w:footnote w:type="continuationSeparator" w:id="0">
    <w:p w14:paraId="1CC9B889" w14:textId="77777777" w:rsidR="00A77D8C" w:rsidRDefault="00A77D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884D25"/>
    <w:multiLevelType w:val="hybridMultilevel"/>
    <w:tmpl w:val="AD6CA9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3D028C"/>
    <w:multiLevelType w:val="hybridMultilevel"/>
    <w:tmpl w:val="85F0EE9C"/>
    <w:lvl w:ilvl="0" w:tplc="F1781F6A">
      <w:start w:val="20"/>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oNotTrackMoves/>
  <w:defaultTabStop w:val="720"/>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B0766"/>
    <w:rsid w:val="00A77D8C"/>
    <w:rsid w:val="00DC2E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CE6E4B"/>
  <w15:chartTrackingRefBased/>
  <w15:docId w15:val="{59BDB954-590B-4C9D-9FA8-0B2CF32F0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styleId="BalloonText">
    <w:name w:val="Balloon Text"/>
    <w:basedOn w:val="Normal"/>
    <w:link w:val="BalloonTextChar"/>
    <w:uiPriority w:val="99"/>
    <w:semiHidden/>
    <w:unhideWhenUsed/>
    <w:rsid w:val="00C00B12"/>
    <w:rPr>
      <w:rFonts w:ascii="Tahoma" w:hAnsi="Tahoma" w:cs="Tahoma"/>
      <w:sz w:val="16"/>
      <w:szCs w:val="16"/>
    </w:rPr>
  </w:style>
  <w:style w:type="character" w:customStyle="1" w:styleId="BalloonTextChar">
    <w:name w:val="Balloon Text Char"/>
    <w:link w:val="BalloonText"/>
    <w:uiPriority w:val="99"/>
    <w:semiHidden/>
    <w:rsid w:val="00C00B12"/>
    <w:rPr>
      <w:rFonts w:ascii="Tahoma" w:hAnsi="Tahoma" w:cs="Tahoma"/>
      <w:sz w:val="16"/>
      <w:szCs w:val="16"/>
    </w:rPr>
  </w:style>
  <w:style w:type="character" w:styleId="CommentReference">
    <w:name w:val="annotation reference"/>
    <w:uiPriority w:val="99"/>
    <w:semiHidden/>
    <w:unhideWhenUsed/>
    <w:rsid w:val="00375007"/>
    <w:rPr>
      <w:sz w:val="16"/>
      <w:szCs w:val="16"/>
    </w:rPr>
  </w:style>
  <w:style w:type="paragraph" w:styleId="CommentText">
    <w:name w:val="annotation text"/>
    <w:basedOn w:val="Normal"/>
    <w:link w:val="CommentTextChar"/>
    <w:uiPriority w:val="99"/>
    <w:semiHidden/>
    <w:unhideWhenUsed/>
    <w:rsid w:val="00375007"/>
    <w:rPr>
      <w:sz w:val="20"/>
      <w:szCs w:val="20"/>
    </w:rPr>
  </w:style>
  <w:style w:type="character" w:customStyle="1" w:styleId="CommentTextChar">
    <w:name w:val="Comment Text Char"/>
    <w:basedOn w:val="DefaultParagraphFont"/>
    <w:link w:val="CommentText"/>
    <w:uiPriority w:val="99"/>
    <w:semiHidden/>
    <w:rsid w:val="00375007"/>
  </w:style>
  <w:style w:type="paragraph" w:styleId="CommentSubject">
    <w:name w:val="annotation subject"/>
    <w:basedOn w:val="CommentText"/>
    <w:next w:val="CommentText"/>
    <w:link w:val="CommentSubjectChar"/>
    <w:uiPriority w:val="99"/>
    <w:semiHidden/>
    <w:unhideWhenUsed/>
    <w:rsid w:val="00375007"/>
    <w:rPr>
      <w:b/>
      <w:bCs/>
    </w:rPr>
  </w:style>
  <w:style w:type="character" w:customStyle="1" w:styleId="CommentSubjectChar">
    <w:name w:val="Comment Subject Char"/>
    <w:link w:val="CommentSubject"/>
    <w:uiPriority w:val="99"/>
    <w:semiHidden/>
    <w:rsid w:val="003750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1508</Words>
  <Characters>8602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1</vt:lpstr>
    </vt:vector>
  </TitlesOfParts>
  <Company>State of Minnesota</Company>
  <LinksUpToDate>false</LinksUpToDate>
  <CharactersWithSpaces>10090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Sheila</dc:creator>
  <cp:keywords/>
  <cp:lastModifiedBy>Brook Patten</cp:lastModifiedBy>
  <cp:revision>2</cp:revision>
  <dcterms:created xsi:type="dcterms:W3CDTF">2019-10-28T20:26:00Z</dcterms:created>
  <dcterms:modified xsi:type="dcterms:W3CDTF">2019-10-28T20:26:00Z</dcterms:modified>
</cp:coreProperties>
</file>